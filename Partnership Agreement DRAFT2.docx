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EEBDE" w14:textId="536B89C6" w:rsidR="00D663FA" w:rsidRPr="00D663FA" w:rsidRDefault="00E56CB1" w:rsidP="00D663FA">
      <w:pPr>
        <w:jc w:val="center"/>
        <w:rPr>
          <w:b/>
          <w:bCs/>
        </w:rPr>
      </w:pPr>
      <w:r w:rsidRPr="00D663FA">
        <w:rPr>
          <w:b/>
          <w:bCs/>
        </w:rPr>
        <w:t>PARTNERSHIP AGREEMENT</w:t>
      </w:r>
      <w:r w:rsidRPr="00D663FA">
        <w:rPr>
          <w:b/>
          <w:bCs/>
        </w:rPr>
        <w:cr/>
      </w:r>
    </w:p>
    <w:p w14:paraId="673E3316" w14:textId="77777777" w:rsidR="00D663FA" w:rsidRDefault="00E56CB1">
      <w:r w:rsidRPr="00E56CB1">
        <w:t xml:space="preserve">THIS PARTNERSHIP AGREEMENT (the "Agreement") made and entered into this 15th day of July: 2020 (the "Execution Date"): </w:t>
      </w:r>
      <w:r w:rsidRPr="00E56CB1">
        <w:cr/>
        <w:t xml:space="preserve"> </w:t>
      </w:r>
    </w:p>
    <w:p w14:paraId="51441BDC" w14:textId="77777777" w:rsidR="000D1987" w:rsidRDefault="00E56CB1">
      <w:r w:rsidRPr="00D663FA">
        <w:rPr>
          <w:b/>
          <w:bCs/>
        </w:rPr>
        <w:t>AMONGST:</w:t>
      </w:r>
      <w:r w:rsidRPr="00E56CB1">
        <w:t xml:space="preserve"> </w:t>
      </w:r>
      <w:r w:rsidRPr="00E56CB1">
        <w:cr/>
      </w:r>
      <w:proofErr w:type="spellStart"/>
      <w:r w:rsidRPr="00E56CB1">
        <w:t>Rehan</w:t>
      </w:r>
      <w:proofErr w:type="spellEnd"/>
      <w:r w:rsidRPr="00E56CB1">
        <w:t xml:space="preserve"> Shaukat of </w:t>
      </w:r>
      <w:r w:rsidR="00D663FA">
        <w:t>Oakville ON</w:t>
      </w:r>
      <w:r w:rsidRPr="00E56CB1">
        <w:cr/>
      </w:r>
      <w:r w:rsidR="00CD1BC8" w:rsidRPr="00E56CB1">
        <w:t xml:space="preserve">Sahitya Sehgal </w:t>
      </w:r>
      <w:r w:rsidRPr="00E56CB1">
        <w:t xml:space="preserve">of </w:t>
      </w:r>
      <w:r w:rsidR="00CD1BC8">
        <w:t>Woodbridge ON</w:t>
      </w:r>
      <w:r w:rsidRPr="00E56CB1">
        <w:cr/>
        <w:t xml:space="preserve">Arun Sharma of </w:t>
      </w:r>
      <w:r w:rsidR="00CD1BC8" w:rsidRPr="00CD1BC8">
        <w:rPr>
          <w:color w:val="FF0000"/>
        </w:rPr>
        <w:t>xxx</w:t>
      </w:r>
      <w:r w:rsidRPr="00E56CB1">
        <w:cr/>
        <w:t xml:space="preserve">Chirag Mehta of </w:t>
      </w:r>
      <w:r w:rsidR="00CD1BC8" w:rsidRPr="00CD1BC8">
        <w:rPr>
          <w:color w:val="FF0000"/>
        </w:rPr>
        <w:t>xxx</w:t>
      </w:r>
      <w:r w:rsidRPr="00E56CB1">
        <w:cr/>
        <w:t xml:space="preserve">Robert Becker of </w:t>
      </w:r>
      <w:r w:rsidR="00CD1BC8">
        <w:t>Oakville ON</w:t>
      </w:r>
      <w:r w:rsidRPr="00E56CB1">
        <w:cr/>
      </w:r>
    </w:p>
    <w:p w14:paraId="564F6DC0" w14:textId="7C5F440D" w:rsidR="00D663FA" w:rsidRDefault="00FA430F">
      <w:r w:rsidRPr="00E56CB1">
        <w:t>(individually the "Partner"</w:t>
      </w:r>
      <w:r>
        <w:t xml:space="preserve"> </w:t>
      </w:r>
      <w:r w:rsidRPr="00E56CB1">
        <w:t>and collectively the "Partners"</w:t>
      </w:r>
      <w:r>
        <w:t xml:space="preserve"> and </w:t>
      </w:r>
      <w:r w:rsidRPr="007E4178">
        <w:rPr>
          <w:color w:val="FF0000"/>
        </w:rPr>
        <w:t>“Founding Partner</w:t>
      </w:r>
      <w:r>
        <w:rPr>
          <w:color w:val="FF0000"/>
        </w:rPr>
        <w:t>s</w:t>
      </w:r>
      <w:r w:rsidRPr="007E4178">
        <w:rPr>
          <w:color w:val="FF0000"/>
        </w:rPr>
        <w:t>”</w:t>
      </w:r>
      <w:r w:rsidRPr="00E56CB1">
        <w:t xml:space="preserve">). </w:t>
      </w:r>
      <w:r w:rsidRPr="00E56CB1">
        <w:cr/>
      </w:r>
      <w:r w:rsidR="00E56CB1" w:rsidRPr="00E56CB1">
        <w:t xml:space="preserve"> </w:t>
      </w:r>
    </w:p>
    <w:p w14:paraId="5A7E42ED" w14:textId="77777777" w:rsidR="00D663FA" w:rsidRPr="00D663FA" w:rsidRDefault="00E56CB1" w:rsidP="00D663FA">
      <w:pPr>
        <w:rPr>
          <w:b/>
          <w:bCs/>
        </w:rPr>
      </w:pPr>
      <w:r w:rsidRPr="00D663FA">
        <w:rPr>
          <w:b/>
          <w:bCs/>
        </w:rPr>
        <w:t>BACKGROUND:</w:t>
      </w:r>
    </w:p>
    <w:p w14:paraId="73765235" w14:textId="77777777" w:rsidR="00D663FA" w:rsidRDefault="00E56CB1" w:rsidP="00D663FA">
      <w:pPr>
        <w:pStyle w:val="ListParagraph"/>
        <w:numPr>
          <w:ilvl w:val="0"/>
          <w:numId w:val="2"/>
        </w:numPr>
      </w:pPr>
      <w:r w:rsidRPr="00E56CB1">
        <w:t xml:space="preserve">The </w:t>
      </w:r>
      <w:r w:rsidR="00D663FA">
        <w:t xml:space="preserve">Partners </w:t>
      </w:r>
      <w:r w:rsidRPr="00E56CB1">
        <w:t xml:space="preserve">wish to </w:t>
      </w:r>
      <w:r w:rsidR="00D663FA">
        <w:t>associate</w:t>
      </w:r>
      <w:r w:rsidRPr="00E56CB1">
        <w:t xml:space="preserve"> themselves as partners in business. </w:t>
      </w:r>
    </w:p>
    <w:p w14:paraId="4294C3F2" w14:textId="4557EFA4" w:rsidR="00D663FA" w:rsidRDefault="00E56CB1" w:rsidP="00D663FA">
      <w:pPr>
        <w:pStyle w:val="ListParagraph"/>
        <w:numPr>
          <w:ilvl w:val="0"/>
          <w:numId w:val="2"/>
        </w:numPr>
      </w:pPr>
      <w:r w:rsidRPr="00E56CB1">
        <w:t xml:space="preserve">This Agreement </w:t>
      </w:r>
      <w:r w:rsidR="00D663FA">
        <w:t>sets</w:t>
      </w:r>
      <w:r w:rsidRPr="00E56CB1">
        <w:t xml:space="preserve"> out the terms and conditions that govern the P</w:t>
      </w:r>
      <w:r w:rsidR="00D663FA">
        <w:t xml:space="preserve">artners within </w:t>
      </w:r>
      <w:r w:rsidRPr="00E56CB1">
        <w:t xml:space="preserve">the Partnership. </w:t>
      </w:r>
    </w:p>
    <w:p w14:paraId="59193F6D" w14:textId="4530AECE" w:rsidR="00D663FA" w:rsidRDefault="00E56CB1" w:rsidP="00D663FA">
      <w:r w:rsidRPr="00E56CB1">
        <w:t>IN CONSIDERATION OF and as a condition of the Partners entering into this Agreement and other</w:t>
      </w:r>
      <w:r w:rsidR="00D663FA">
        <w:t xml:space="preserve"> v</w:t>
      </w:r>
      <w:r w:rsidRPr="00E56CB1">
        <w:t>aluable consideration</w:t>
      </w:r>
      <w:r w:rsidR="00D663FA">
        <w:t xml:space="preserve">, </w:t>
      </w:r>
      <w:r w:rsidRPr="00E56CB1">
        <w:t>the receipt</w:t>
      </w:r>
      <w:r w:rsidR="00D663FA">
        <w:t xml:space="preserve">, </w:t>
      </w:r>
      <w:r w:rsidRPr="00E56CB1">
        <w:t xml:space="preserve">and sufficiency of </w:t>
      </w:r>
      <w:r w:rsidR="00D663FA" w:rsidRPr="00E56CB1">
        <w:t>which</w:t>
      </w:r>
      <w:r w:rsidRPr="00E56CB1">
        <w:t xml:space="preserve"> consideration is acknowledged: the parties to this Agreement agree as follows: </w:t>
      </w:r>
      <w:r w:rsidRPr="00E56CB1">
        <w:cr/>
        <w:t xml:space="preserve"> </w:t>
      </w:r>
    </w:p>
    <w:p w14:paraId="5A7C13B6" w14:textId="77777777" w:rsidR="00D663FA" w:rsidRPr="00D663FA" w:rsidRDefault="00E56CB1" w:rsidP="00D663FA">
      <w:pPr>
        <w:rPr>
          <w:b/>
          <w:bCs/>
        </w:rPr>
      </w:pPr>
      <w:r w:rsidRPr="00D663FA">
        <w:rPr>
          <w:b/>
          <w:bCs/>
        </w:rPr>
        <w:t>Formation</w:t>
      </w:r>
    </w:p>
    <w:p w14:paraId="25E30EA3" w14:textId="07BB12C9" w:rsidR="00D663FA" w:rsidRDefault="00E56CB1" w:rsidP="00D663FA">
      <w:pPr>
        <w:pStyle w:val="ListParagraph"/>
        <w:numPr>
          <w:ilvl w:val="0"/>
          <w:numId w:val="1"/>
        </w:numPr>
      </w:pPr>
      <w:r w:rsidRPr="00E56CB1">
        <w:t xml:space="preserve">By this </w:t>
      </w:r>
      <w:r w:rsidR="000D1987" w:rsidRPr="00E56CB1">
        <w:t>Agreement,</w:t>
      </w:r>
      <w:r w:rsidRPr="00E56CB1">
        <w:t xml:space="preserve"> the Partners </w:t>
      </w:r>
      <w:proofErr w:type="gramStart"/>
      <w:r w:rsidRPr="00E56CB1">
        <w:t>enter into</w:t>
      </w:r>
      <w:proofErr w:type="gramEnd"/>
      <w:r w:rsidRPr="00E56CB1">
        <w:t xml:space="preserve"> a general partnership (the "Partnership") in accordance with the laws of The Province of</w:t>
      </w:r>
      <w:r w:rsidR="00D663FA">
        <w:t xml:space="preserve"> </w:t>
      </w:r>
      <w:r w:rsidRPr="00E56CB1">
        <w:t xml:space="preserve">Ontario. The rights and obligations of the </w:t>
      </w:r>
      <w:r w:rsidR="00D663FA">
        <w:t>Partners</w:t>
      </w:r>
      <w:r w:rsidRPr="00E56CB1">
        <w:t xml:space="preserve"> will </w:t>
      </w:r>
      <w:r w:rsidR="00D663FA">
        <w:t xml:space="preserve">be </w:t>
      </w:r>
      <w:r w:rsidRPr="00E56CB1">
        <w:t xml:space="preserve">as stated in the applicable legislation of The </w:t>
      </w:r>
      <w:r w:rsidR="00D663FA" w:rsidRPr="00E56CB1">
        <w:t>Province</w:t>
      </w:r>
      <w:r w:rsidRPr="00E56CB1">
        <w:t xml:space="preserve"> of Ontario (the 'Act) except as otherwise provided in this Agreement. </w:t>
      </w:r>
    </w:p>
    <w:p w14:paraId="4F477BB8" w14:textId="5BD8D348" w:rsidR="00D663FA" w:rsidRDefault="00E56CB1" w:rsidP="00D663FA">
      <w:r w:rsidRPr="00D663FA">
        <w:rPr>
          <w:b/>
          <w:bCs/>
        </w:rPr>
        <w:t xml:space="preserve">Name </w:t>
      </w:r>
    </w:p>
    <w:p w14:paraId="43D82E38" w14:textId="525A516D" w:rsidR="00D663FA" w:rsidRDefault="00E56CB1" w:rsidP="00D663FA">
      <w:pPr>
        <w:pStyle w:val="ListParagraph"/>
        <w:numPr>
          <w:ilvl w:val="0"/>
          <w:numId w:val="1"/>
        </w:numPr>
      </w:pPr>
      <w:r w:rsidRPr="00E56CB1">
        <w:t xml:space="preserve">The </w:t>
      </w:r>
      <w:r w:rsidR="00D663FA">
        <w:t>firm</w:t>
      </w:r>
      <w:r w:rsidRPr="00E56CB1">
        <w:t xml:space="preserve"> name of the Partnership will be: </w:t>
      </w:r>
      <w:r w:rsidR="00D663FA" w:rsidRPr="00D663FA">
        <w:rPr>
          <w:color w:val="FF0000"/>
        </w:rPr>
        <w:t>xxx</w:t>
      </w:r>
    </w:p>
    <w:p w14:paraId="49AEA0E0" w14:textId="711B49DF" w:rsidR="00D663FA" w:rsidRDefault="00E56CB1" w:rsidP="00D663FA">
      <w:r w:rsidRPr="00D663FA">
        <w:rPr>
          <w:b/>
          <w:bCs/>
        </w:rPr>
        <w:t xml:space="preserve">Purpose </w:t>
      </w:r>
    </w:p>
    <w:p w14:paraId="059C6852" w14:textId="39BD6B9F" w:rsidR="00D663FA" w:rsidRDefault="00E56CB1" w:rsidP="00D663FA">
      <w:pPr>
        <w:pStyle w:val="ListParagraph"/>
        <w:numPr>
          <w:ilvl w:val="0"/>
          <w:numId w:val="1"/>
        </w:numPr>
      </w:pPr>
      <w:r w:rsidRPr="00E56CB1">
        <w:t xml:space="preserve">The purpose of the Partnership </w:t>
      </w:r>
      <w:r w:rsidR="00D663FA">
        <w:t>will be</w:t>
      </w:r>
      <w:r w:rsidRPr="00E56CB1">
        <w:t xml:space="preserve"> </w:t>
      </w:r>
      <w:r w:rsidR="00D663FA">
        <w:t xml:space="preserve">a </w:t>
      </w:r>
      <w:r w:rsidRPr="00E56CB1">
        <w:t xml:space="preserve">Technology </w:t>
      </w:r>
      <w:r w:rsidR="00D663FA">
        <w:t xml:space="preserve">Startup </w:t>
      </w:r>
      <w:r w:rsidRPr="00E56CB1">
        <w:t>Venture</w:t>
      </w:r>
      <w:r w:rsidR="00D663FA">
        <w:t>.</w:t>
      </w:r>
    </w:p>
    <w:p w14:paraId="21B050AF" w14:textId="695E9E53" w:rsidR="00D663FA" w:rsidRDefault="00E56CB1" w:rsidP="00D663FA">
      <w:r w:rsidRPr="00D663FA">
        <w:rPr>
          <w:b/>
          <w:bCs/>
        </w:rPr>
        <w:t xml:space="preserve">Term </w:t>
      </w:r>
    </w:p>
    <w:p w14:paraId="7E27AB25" w14:textId="32D67BF8" w:rsidR="00D663FA" w:rsidRDefault="00E56CB1" w:rsidP="00D663FA">
      <w:pPr>
        <w:pStyle w:val="ListParagraph"/>
        <w:numPr>
          <w:ilvl w:val="0"/>
          <w:numId w:val="1"/>
        </w:numPr>
      </w:pPr>
      <w:r w:rsidRPr="00E56CB1">
        <w:t xml:space="preserve">The Partnership will begin on July 15th: 2020 and will continue until terminated as provided in this Agreement. </w:t>
      </w:r>
    </w:p>
    <w:p w14:paraId="7F0BA2B1" w14:textId="04D44AA9" w:rsidR="00D663FA" w:rsidRDefault="00E56CB1" w:rsidP="00D663FA">
      <w:r w:rsidRPr="00D663FA">
        <w:rPr>
          <w:b/>
          <w:bCs/>
        </w:rPr>
        <w:t xml:space="preserve">Place of Business </w:t>
      </w:r>
    </w:p>
    <w:p w14:paraId="0C35B9F1" w14:textId="2D2359B9" w:rsidR="00D663FA" w:rsidRDefault="00E56CB1" w:rsidP="00D663FA">
      <w:pPr>
        <w:pStyle w:val="ListParagraph"/>
        <w:numPr>
          <w:ilvl w:val="0"/>
          <w:numId w:val="1"/>
        </w:numPr>
      </w:pPr>
      <w:r w:rsidRPr="00E56CB1">
        <w:lastRenderedPageBreak/>
        <w:t xml:space="preserve">The </w:t>
      </w:r>
      <w:r w:rsidR="00D663FA" w:rsidRPr="00E56CB1">
        <w:t>principal</w:t>
      </w:r>
      <w:r w:rsidRPr="00E56CB1">
        <w:t xml:space="preserve"> office of the business of the Partnership will be located at </w:t>
      </w:r>
      <w:r w:rsidR="00D663FA" w:rsidRPr="00D663FA">
        <w:rPr>
          <w:color w:val="FF0000"/>
        </w:rPr>
        <w:t>&lt;Arun’s address?&gt;</w:t>
      </w:r>
      <w:r w:rsidR="00D663FA">
        <w:t xml:space="preserve"> </w:t>
      </w:r>
      <w:r w:rsidRPr="00E56CB1">
        <w:t xml:space="preserve">or such other place as the Partners may from time to time designate. </w:t>
      </w:r>
    </w:p>
    <w:p w14:paraId="1B392B46" w14:textId="7B740651" w:rsidR="00D663FA" w:rsidRDefault="00E56CB1" w:rsidP="00D663FA">
      <w:r w:rsidRPr="00D663FA">
        <w:rPr>
          <w:b/>
          <w:bCs/>
        </w:rPr>
        <w:t xml:space="preserve">Capital Contributions </w:t>
      </w:r>
    </w:p>
    <w:p w14:paraId="0878EA2F" w14:textId="56D6E6AA" w:rsidR="00CD1BC8" w:rsidRDefault="00E56CB1" w:rsidP="00D663FA">
      <w:pPr>
        <w:pStyle w:val="ListParagraph"/>
        <w:numPr>
          <w:ilvl w:val="0"/>
          <w:numId w:val="1"/>
        </w:numPr>
      </w:pPr>
      <w:r w:rsidRPr="00E56CB1">
        <w:t xml:space="preserve">Each of the </w:t>
      </w:r>
      <w:r w:rsidR="00CD1BC8">
        <w:t>Partners</w:t>
      </w:r>
      <w:r w:rsidRPr="00E56CB1">
        <w:t xml:space="preserve"> has contributed to the capital of the Partnership: in cash or property in agreed upon </w:t>
      </w:r>
      <w:proofErr w:type="gramStart"/>
      <w:r w:rsidRPr="00E56CB1">
        <w:t>value:</w:t>
      </w:r>
      <w:proofErr w:type="gramEnd"/>
      <w:r w:rsidRPr="00E56CB1">
        <w:t xml:space="preserve"> as follows (the "Capital Contribution"): </w:t>
      </w:r>
      <w:r w:rsidRPr="00E56CB1">
        <w:cr/>
      </w:r>
    </w:p>
    <w:tbl>
      <w:tblPr>
        <w:tblStyle w:val="TableGrid"/>
        <w:tblW w:w="7497" w:type="dxa"/>
        <w:tblInd w:w="720" w:type="dxa"/>
        <w:tblLook w:val="04A0" w:firstRow="1" w:lastRow="0" w:firstColumn="1" w:lastColumn="0" w:noHBand="0" w:noVBand="1"/>
      </w:tblPr>
      <w:tblGrid>
        <w:gridCol w:w="1827"/>
        <w:gridCol w:w="3827"/>
        <w:gridCol w:w="1843"/>
      </w:tblGrid>
      <w:tr w:rsidR="00A72A35" w14:paraId="7B80255F" w14:textId="4BA9F167" w:rsidTr="00A72A35">
        <w:tc>
          <w:tcPr>
            <w:tcW w:w="1827" w:type="dxa"/>
          </w:tcPr>
          <w:p w14:paraId="0FF1B28B" w14:textId="00C4A76C" w:rsidR="00A72A35" w:rsidRPr="00CD1BC8" w:rsidRDefault="00A72A35" w:rsidP="00CD1BC8">
            <w:pPr>
              <w:jc w:val="center"/>
              <w:rPr>
                <w:b/>
                <w:bCs/>
              </w:rPr>
            </w:pPr>
            <w:r w:rsidRPr="00CD1BC8">
              <w:rPr>
                <w:b/>
                <w:bCs/>
              </w:rPr>
              <w:t>Partner</w:t>
            </w:r>
          </w:p>
        </w:tc>
        <w:tc>
          <w:tcPr>
            <w:tcW w:w="3827" w:type="dxa"/>
          </w:tcPr>
          <w:p w14:paraId="465B2D2D" w14:textId="70EE9F01" w:rsidR="00A72A35" w:rsidRPr="00CD1BC8" w:rsidRDefault="00A72A35" w:rsidP="00A72A35">
            <w:pPr>
              <w:jc w:val="center"/>
              <w:rPr>
                <w:b/>
                <w:bCs/>
              </w:rPr>
            </w:pPr>
            <w:r w:rsidRPr="00CD1BC8">
              <w:rPr>
                <w:b/>
                <w:bCs/>
              </w:rPr>
              <w:t>Contribution Description</w:t>
            </w:r>
          </w:p>
        </w:tc>
        <w:tc>
          <w:tcPr>
            <w:tcW w:w="1843" w:type="dxa"/>
          </w:tcPr>
          <w:p w14:paraId="32E0F768" w14:textId="2314D2FB" w:rsidR="00A72A35" w:rsidRPr="00CD1BC8" w:rsidRDefault="00A72A35" w:rsidP="00A72A35">
            <w:pPr>
              <w:jc w:val="center"/>
              <w:rPr>
                <w:b/>
                <w:bCs/>
              </w:rPr>
            </w:pPr>
            <w:r w:rsidRPr="00CD1BC8">
              <w:rPr>
                <w:b/>
                <w:bCs/>
              </w:rPr>
              <w:t>Agreed</w:t>
            </w:r>
            <w:r>
              <w:rPr>
                <w:b/>
                <w:bCs/>
              </w:rPr>
              <w:t xml:space="preserve"> </w:t>
            </w:r>
            <w:commentRangeStart w:id="0"/>
            <w:r w:rsidRPr="00CD1BC8">
              <w:rPr>
                <w:b/>
                <w:bCs/>
              </w:rPr>
              <w:t>Value</w:t>
            </w:r>
            <w:commentRangeEnd w:id="0"/>
            <w:r>
              <w:rPr>
                <w:rStyle w:val="CommentReference"/>
              </w:rPr>
              <w:commentReference w:id="0"/>
            </w:r>
          </w:p>
        </w:tc>
      </w:tr>
      <w:tr w:rsidR="00A72A35" w14:paraId="40850F8C" w14:textId="58FB2C34" w:rsidTr="00A72A35">
        <w:trPr>
          <w:trHeight w:val="218"/>
        </w:trPr>
        <w:tc>
          <w:tcPr>
            <w:tcW w:w="1827" w:type="dxa"/>
          </w:tcPr>
          <w:p w14:paraId="7E26B07C" w14:textId="5F951B05" w:rsidR="00A72A35" w:rsidRDefault="00A72A35" w:rsidP="00CD1BC8">
            <w:proofErr w:type="spellStart"/>
            <w:r w:rsidRPr="00E56CB1">
              <w:t>Rehan</w:t>
            </w:r>
            <w:proofErr w:type="spellEnd"/>
            <w:r w:rsidRPr="00E56CB1">
              <w:t xml:space="preserve"> Shaukat</w:t>
            </w:r>
          </w:p>
        </w:tc>
        <w:tc>
          <w:tcPr>
            <w:tcW w:w="3827" w:type="dxa"/>
          </w:tcPr>
          <w:p w14:paraId="2D4D725E" w14:textId="0BE94213" w:rsidR="00A72A35" w:rsidRDefault="00A72A35" w:rsidP="00CD1BC8">
            <w:r>
              <w:t>$2000 Cash Plus Intellectual Property</w:t>
            </w:r>
          </w:p>
        </w:tc>
        <w:tc>
          <w:tcPr>
            <w:tcW w:w="1843" w:type="dxa"/>
          </w:tcPr>
          <w:p w14:paraId="0F295A97" w14:textId="38562126" w:rsidR="00A72A35" w:rsidRPr="00CD1BC8" w:rsidRDefault="00A72A35" w:rsidP="00A72A35">
            <w:pPr>
              <w:jc w:val="center"/>
              <w:rPr>
                <w:color w:val="FF0000"/>
              </w:rPr>
            </w:pPr>
            <w:r w:rsidRPr="00CD1BC8">
              <w:rPr>
                <w:color w:val="FF0000"/>
              </w:rPr>
              <w:t>CAD $</w:t>
            </w:r>
            <w:r w:rsidR="00982E4C">
              <w:rPr>
                <w:color w:val="FF0000"/>
              </w:rPr>
              <w:t>10</w:t>
            </w:r>
            <w:r>
              <w:rPr>
                <w:color w:val="FF0000"/>
              </w:rPr>
              <w:t>2</w:t>
            </w:r>
            <w:r w:rsidRPr="00CD1BC8">
              <w:rPr>
                <w:color w:val="FF0000"/>
              </w:rPr>
              <w:t>,000</w:t>
            </w:r>
          </w:p>
        </w:tc>
      </w:tr>
      <w:tr w:rsidR="00A72A35" w14:paraId="6EE2277A" w14:textId="23FC88BC" w:rsidTr="00A72A35">
        <w:tc>
          <w:tcPr>
            <w:tcW w:w="1827" w:type="dxa"/>
          </w:tcPr>
          <w:p w14:paraId="4BB24CA5" w14:textId="728E1B15" w:rsidR="00A72A35" w:rsidRDefault="00A72A35" w:rsidP="00A72A35">
            <w:r w:rsidRPr="00E56CB1">
              <w:t>Sahitya Sehgal</w:t>
            </w:r>
          </w:p>
        </w:tc>
        <w:tc>
          <w:tcPr>
            <w:tcW w:w="3827" w:type="dxa"/>
          </w:tcPr>
          <w:p w14:paraId="1233272B" w14:textId="1704F9AC" w:rsidR="00A72A35" w:rsidRDefault="00A72A35" w:rsidP="00A72A35">
            <w:r>
              <w:t>$2000 Cash Plus Intellectual Property</w:t>
            </w:r>
          </w:p>
        </w:tc>
        <w:tc>
          <w:tcPr>
            <w:tcW w:w="1843" w:type="dxa"/>
          </w:tcPr>
          <w:p w14:paraId="4F724C33" w14:textId="1F67974F" w:rsidR="00A72A35" w:rsidRPr="00CD1BC8" w:rsidRDefault="00A72A35" w:rsidP="00A72A35">
            <w:pPr>
              <w:jc w:val="center"/>
              <w:rPr>
                <w:color w:val="FF0000"/>
              </w:rPr>
            </w:pPr>
            <w:r w:rsidRPr="00CD1BC8">
              <w:rPr>
                <w:color w:val="FF0000"/>
              </w:rPr>
              <w:t>CAD $</w:t>
            </w:r>
            <w:r w:rsidR="00982E4C">
              <w:rPr>
                <w:color w:val="FF0000"/>
              </w:rPr>
              <w:t>10</w:t>
            </w:r>
            <w:r>
              <w:rPr>
                <w:color w:val="FF0000"/>
              </w:rPr>
              <w:t>2</w:t>
            </w:r>
            <w:r w:rsidRPr="00CD1BC8">
              <w:rPr>
                <w:color w:val="FF0000"/>
              </w:rPr>
              <w:t>,000</w:t>
            </w:r>
          </w:p>
        </w:tc>
      </w:tr>
      <w:tr w:rsidR="00A72A35" w14:paraId="60842AC6" w14:textId="37727E92" w:rsidTr="00A72A35">
        <w:tc>
          <w:tcPr>
            <w:tcW w:w="1827" w:type="dxa"/>
          </w:tcPr>
          <w:p w14:paraId="7511632F" w14:textId="07428445" w:rsidR="00A72A35" w:rsidRDefault="00A72A35" w:rsidP="00A72A35">
            <w:r w:rsidRPr="00E56CB1">
              <w:t>Arun Sharma</w:t>
            </w:r>
          </w:p>
        </w:tc>
        <w:tc>
          <w:tcPr>
            <w:tcW w:w="3827" w:type="dxa"/>
          </w:tcPr>
          <w:p w14:paraId="3717099F" w14:textId="382B1382" w:rsidR="00A72A35" w:rsidRDefault="00A72A35" w:rsidP="00A72A35">
            <w:r>
              <w:t>$2000 Cash Plus Intellectual Property</w:t>
            </w:r>
          </w:p>
        </w:tc>
        <w:tc>
          <w:tcPr>
            <w:tcW w:w="1843" w:type="dxa"/>
          </w:tcPr>
          <w:p w14:paraId="09D8E2DF" w14:textId="66F356DB" w:rsidR="00A72A35" w:rsidRPr="00CD1BC8" w:rsidRDefault="00A72A35" w:rsidP="00A72A35">
            <w:pPr>
              <w:jc w:val="center"/>
              <w:rPr>
                <w:color w:val="FF0000"/>
              </w:rPr>
            </w:pPr>
            <w:r w:rsidRPr="00CD1BC8">
              <w:rPr>
                <w:color w:val="FF0000"/>
              </w:rPr>
              <w:t>CAD $</w:t>
            </w:r>
            <w:r w:rsidR="00982E4C">
              <w:rPr>
                <w:color w:val="FF0000"/>
              </w:rPr>
              <w:t>10</w:t>
            </w:r>
            <w:r>
              <w:rPr>
                <w:color w:val="FF0000"/>
              </w:rPr>
              <w:t>2</w:t>
            </w:r>
            <w:r w:rsidRPr="00CD1BC8">
              <w:rPr>
                <w:color w:val="FF0000"/>
              </w:rPr>
              <w:t>,000</w:t>
            </w:r>
          </w:p>
        </w:tc>
      </w:tr>
      <w:tr w:rsidR="00A72A35" w14:paraId="6826C34C" w14:textId="30C3245E" w:rsidTr="00A72A35">
        <w:tc>
          <w:tcPr>
            <w:tcW w:w="1827" w:type="dxa"/>
          </w:tcPr>
          <w:p w14:paraId="4969DCC0" w14:textId="397B6B1A" w:rsidR="00A72A35" w:rsidRDefault="00A72A35" w:rsidP="00A72A35">
            <w:r w:rsidRPr="00E56CB1">
              <w:t>Chirag Mehta</w:t>
            </w:r>
          </w:p>
        </w:tc>
        <w:tc>
          <w:tcPr>
            <w:tcW w:w="3827" w:type="dxa"/>
          </w:tcPr>
          <w:p w14:paraId="7D467E06" w14:textId="55621410" w:rsidR="00A72A35" w:rsidRDefault="00A72A35" w:rsidP="00A72A35">
            <w:r>
              <w:t>$2000 Cash Plus Intellectual Property</w:t>
            </w:r>
          </w:p>
        </w:tc>
        <w:tc>
          <w:tcPr>
            <w:tcW w:w="1843" w:type="dxa"/>
          </w:tcPr>
          <w:p w14:paraId="145DA8F0" w14:textId="6D337F94" w:rsidR="00A72A35" w:rsidRPr="00CD1BC8" w:rsidRDefault="00A72A35" w:rsidP="00A72A35">
            <w:pPr>
              <w:jc w:val="center"/>
              <w:rPr>
                <w:color w:val="FF0000"/>
              </w:rPr>
            </w:pPr>
            <w:r w:rsidRPr="00CD1BC8">
              <w:rPr>
                <w:color w:val="FF0000"/>
              </w:rPr>
              <w:t>CAD $</w:t>
            </w:r>
            <w:r w:rsidR="00982E4C">
              <w:rPr>
                <w:color w:val="FF0000"/>
              </w:rPr>
              <w:t>10</w:t>
            </w:r>
            <w:r>
              <w:rPr>
                <w:color w:val="FF0000"/>
              </w:rPr>
              <w:t>2</w:t>
            </w:r>
            <w:r w:rsidRPr="00CD1BC8">
              <w:rPr>
                <w:color w:val="FF0000"/>
              </w:rPr>
              <w:t>,000</w:t>
            </w:r>
          </w:p>
        </w:tc>
      </w:tr>
      <w:tr w:rsidR="00A72A35" w14:paraId="578DF46B" w14:textId="2918BFE7" w:rsidTr="00A72A35">
        <w:tc>
          <w:tcPr>
            <w:tcW w:w="1827" w:type="dxa"/>
          </w:tcPr>
          <w:p w14:paraId="14788105" w14:textId="7BE690D2" w:rsidR="00A72A35" w:rsidRPr="00E56CB1" w:rsidRDefault="00A72A35" w:rsidP="00A72A35">
            <w:r w:rsidRPr="00E56CB1">
              <w:t>Robert Becker</w:t>
            </w:r>
          </w:p>
        </w:tc>
        <w:tc>
          <w:tcPr>
            <w:tcW w:w="3827" w:type="dxa"/>
          </w:tcPr>
          <w:p w14:paraId="6DFA54A3" w14:textId="1489EFEB" w:rsidR="00A72A35" w:rsidRDefault="00A72A35" w:rsidP="00A72A35">
            <w:r>
              <w:t>$2000 Cash Plus Intellectual Property</w:t>
            </w:r>
          </w:p>
        </w:tc>
        <w:tc>
          <w:tcPr>
            <w:tcW w:w="1843" w:type="dxa"/>
          </w:tcPr>
          <w:p w14:paraId="378DD76B" w14:textId="3129DF3E" w:rsidR="00A72A35" w:rsidRPr="00CD1BC8" w:rsidRDefault="00A72A35" w:rsidP="00A72A35">
            <w:pPr>
              <w:jc w:val="center"/>
              <w:rPr>
                <w:color w:val="FF0000"/>
              </w:rPr>
            </w:pPr>
            <w:r w:rsidRPr="00CD1BC8">
              <w:rPr>
                <w:color w:val="FF0000"/>
              </w:rPr>
              <w:t>CAD $</w:t>
            </w:r>
            <w:r w:rsidR="00982E4C">
              <w:rPr>
                <w:color w:val="FF0000"/>
              </w:rPr>
              <w:t>10</w:t>
            </w:r>
            <w:r>
              <w:rPr>
                <w:color w:val="FF0000"/>
              </w:rPr>
              <w:t>2</w:t>
            </w:r>
            <w:r w:rsidRPr="00CD1BC8">
              <w:rPr>
                <w:color w:val="FF0000"/>
              </w:rPr>
              <w:t>,000</w:t>
            </w:r>
          </w:p>
        </w:tc>
      </w:tr>
    </w:tbl>
    <w:p w14:paraId="6514E046" w14:textId="77777777" w:rsidR="00CD1BC8" w:rsidRDefault="00CD1BC8" w:rsidP="00CD1BC8">
      <w:pPr>
        <w:pStyle w:val="ListParagraph"/>
      </w:pPr>
    </w:p>
    <w:p w14:paraId="5EA9DD56" w14:textId="77777777" w:rsidR="00B22400" w:rsidRDefault="00CD1BC8" w:rsidP="00B22400">
      <w:pPr>
        <w:pStyle w:val="ListParagraph"/>
        <w:numPr>
          <w:ilvl w:val="0"/>
          <w:numId w:val="1"/>
        </w:numPr>
      </w:pPr>
      <w:r>
        <w:t>Al</w:t>
      </w:r>
      <w:r w:rsidR="00E56CB1" w:rsidRPr="00E56CB1">
        <w:t xml:space="preserve">l Partners will contribute their respective Capital Contributions fully and on time. </w:t>
      </w:r>
      <w:r w:rsidR="00E56CB1" w:rsidRPr="00E56CB1">
        <w:cr/>
      </w:r>
    </w:p>
    <w:p w14:paraId="11F75D85" w14:textId="359D209B" w:rsidR="00CD1BC8" w:rsidRPr="00B22400" w:rsidRDefault="00E56CB1" w:rsidP="00B22400">
      <w:pPr>
        <w:rPr>
          <w:b/>
          <w:bCs/>
        </w:rPr>
      </w:pPr>
      <w:r w:rsidRPr="00B22400">
        <w:rPr>
          <w:b/>
          <w:bCs/>
        </w:rPr>
        <w:t>Withdrawal of Capital</w:t>
      </w:r>
    </w:p>
    <w:p w14:paraId="7D9B60EE" w14:textId="22364D8B" w:rsidR="00B22400" w:rsidRDefault="00E56CB1" w:rsidP="00B22400">
      <w:pPr>
        <w:pStyle w:val="ListParagraph"/>
        <w:numPr>
          <w:ilvl w:val="0"/>
          <w:numId w:val="1"/>
        </w:numPr>
      </w:pPr>
      <w:r w:rsidRPr="00E56CB1">
        <w:t xml:space="preserve">No Partner will withdraw any of their Capital Contribution without the express written consent of the remaining Partners </w:t>
      </w:r>
    </w:p>
    <w:p w14:paraId="2A7137A9" w14:textId="47DC7AE0" w:rsidR="00B22400" w:rsidRDefault="00E56CB1" w:rsidP="00B22400">
      <w:r w:rsidRPr="00B22400">
        <w:rPr>
          <w:b/>
          <w:bCs/>
        </w:rPr>
        <w:t xml:space="preserve">Additional Capital </w:t>
      </w:r>
    </w:p>
    <w:p w14:paraId="2A2E0135" w14:textId="35D0B9E9" w:rsidR="00253239" w:rsidRDefault="00E56CB1" w:rsidP="00253239">
      <w:pPr>
        <w:pStyle w:val="ListParagraph"/>
        <w:numPr>
          <w:ilvl w:val="0"/>
          <w:numId w:val="1"/>
        </w:numPr>
      </w:pPr>
      <w:r w:rsidRPr="00E56CB1">
        <w:t xml:space="preserve">Capital Contributions may be amended from time to time: according to the requirements of the Partnership provided that the interests of the Partners are not affected: except with the unanimous consent of the Partners. </w:t>
      </w:r>
      <w:r w:rsidR="00B22400">
        <w:t xml:space="preserve"> </w:t>
      </w:r>
      <w:r w:rsidRPr="00E56CB1">
        <w:t xml:space="preserve">No Partner will be required to make </w:t>
      </w:r>
      <w:r w:rsidR="00B22400">
        <w:t>a</w:t>
      </w:r>
      <w:r w:rsidR="00B22400" w:rsidRPr="00E56CB1">
        <w:t>dditional</w:t>
      </w:r>
      <w:r w:rsidRPr="00E56CB1">
        <w:t xml:space="preserve"> Capital Contributions. Whenever additional capital is determined to be required and an </w:t>
      </w:r>
      <w:r w:rsidR="00B22400" w:rsidRPr="00E56CB1">
        <w:t>individual</w:t>
      </w:r>
      <w:r w:rsidRPr="00E56CB1">
        <w:t xml:space="preserve"> Partner is unwilling or unable to meet the additional contribution requirement within a reasonable period: as required by Partnership </w:t>
      </w:r>
      <w:r w:rsidR="00B22400" w:rsidRPr="00E56CB1">
        <w:t>business</w:t>
      </w:r>
      <w:r w:rsidRPr="00E56CB1">
        <w:t xml:space="preserve"> obligations</w:t>
      </w:r>
      <w:r w:rsidR="00B22400">
        <w:t xml:space="preserve">, remaining Partners </w:t>
      </w:r>
      <w:r w:rsidRPr="00E56CB1">
        <w:t>may contribute in proportion to their existing Capital Contributions to resolve the amount in default.</w:t>
      </w:r>
      <w:r w:rsidR="00B22400">
        <w:t xml:space="preserve"> </w:t>
      </w:r>
      <w:r w:rsidRPr="00E56CB1">
        <w:t xml:space="preserve">In such case the </w:t>
      </w:r>
      <w:r w:rsidR="00B22400">
        <w:t>allocation</w:t>
      </w:r>
      <w:r w:rsidRPr="00E56CB1">
        <w:t xml:space="preserve"> of profits or losses among all the </w:t>
      </w:r>
      <w:commentRangeStart w:id="1"/>
      <w:r w:rsidR="00B22400">
        <w:t>Partners</w:t>
      </w:r>
      <w:r w:rsidRPr="00E56CB1">
        <w:t xml:space="preserve"> will </w:t>
      </w:r>
      <w:r w:rsidR="00253239">
        <w:t xml:space="preserve">be </w:t>
      </w:r>
      <w:r w:rsidRPr="00E56CB1">
        <w:t xml:space="preserve">adjusted </w:t>
      </w:r>
      <w:commentRangeEnd w:id="1"/>
      <w:r w:rsidR="00253239">
        <w:rPr>
          <w:rStyle w:val="CommentReference"/>
        </w:rPr>
        <w:commentReference w:id="1"/>
      </w:r>
      <w:r w:rsidRPr="00E56CB1">
        <w:t xml:space="preserve">to reflect the aggregate change in Capital Contributions by the </w:t>
      </w:r>
      <w:r w:rsidR="00B22400">
        <w:t>Partners</w:t>
      </w:r>
      <w:r w:rsidR="00982E4C">
        <w:t xml:space="preserve">.  </w:t>
      </w:r>
    </w:p>
    <w:p w14:paraId="5A37826D" w14:textId="77777777" w:rsidR="00253239" w:rsidRDefault="00253239" w:rsidP="00253239">
      <w:pPr>
        <w:pStyle w:val="ListParagraph"/>
      </w:pPr>
    </w:p>
    <w:p w14:paraId="584C9177" w14:textId="77777777" w:rsidR="00253239" w:rsidRDefault="00B22400" w:rsidP="00253239">
      <w:pPr>
        <w:pStyle w:val="ListParagraph"/>
        <w:numPr>
          <w:ilvl w:val="0"/>
          <w:numId w:val="1"/>
        </w:numPr>
      </w:pPr>
      <w:r>
        <w:t>A</w:t>
      </w:r>
      <w:r w:rsidR="00E56CB1" w:rsidRPr="00E56CB1">
        <w:t xml:space="preserve">ny advance of money to the Partnership by any </w:t>
      </w:r>
      <w:r>
        <w:t>Partner</w:t>
      </w:r>
      <w:r w:rsidR="00E56CB1" w:rsidRPr="00E56CB1">
        <w:t xml:space="preserve"> in excess of the amounts provided for in this Agreement or subsequently agreed to a</w:t>
      </w:r>
      <w:r>
        <w:t>s</w:t>
      </w:r>
      <w:r w:rsidR="00E56CB1" w:rsidRPr="00E56CB1">
        <w:t xml:space="preserve"> Additional </w:t>
      </w:r>
      <w:r w:rsidRPr="00E56CB1">
        <w:t>Capital</w:t>
      </w:r>
      <w:r w:rsidR="00E56CB1" w:rsidRPr="00E56CB1">
        <w:t xml:space="preserve"> Contribution </w:t>
      </w:r>
      <w:r>
        <w:t>w</w:t>
      </w:r>
      <w:r w:rsidR="00E56CB1" w:rsidRPr="00E56CB1">
        <w:t xml:space="preserve">ill deemed a debt </w:t>
      </w:r>
      <w:r>
        <w:t>owned</w:t>
      </w:r>
      <w:r w:rsidR="00E56CB1" w:rsidRPr="00E56CB1">
        <w:t xml:space="preserve"> the Partner</w:t>
      </w:r>
      <w:r>
        <w:t>ship</w:t>
      </w:r>
      <w:r w:rsidR="00E56CB1" w:rsidRPr="00E56CB1">
        <w:t xml:space="preserve"> and not an increase </w:t>
      </w:r>
      <w:r>
        <w:t>i</w:t>
      </w:r>
      <w:r w:rsidR="00E56CB1" w:rsidRPr="00E56CB1">
        <w:t xml:space="preserve">n </w:t>
      </w:r>
      <w:r>
        <w:t xml:space="preserve">Capital </w:t>
      </w:r>
      <w:r w:rsidR="00E56CB1" w:rsidRPr="00E56CB1">
        <w:t xml:space="preserve">Contribution of the </w:t>
      </w:r>
      <w:r>
        <w:t>Partner.</w:t>
      </w:r>
      <w:r w:rsidR="00E56CB1" w:rsidRPr="00E56CB1">
        <w:t xml:space="preserve"> This liability will be repaid with interest at rates and times to be determined by </w:t>
      </w:r>
      <w:proofErr w:type="gramStart"/>
      <w:r w:rsidR="00E56CB1" w:rsidRPr="00E56CB1">
        <w:t>a majority of</w:t>
      </w:r>
      <w:proofErr w:type="gramEnd"/>
      <w:r w:rsidR="00E56CB1" w:rsidRPr="00E56CB1">
        <w:t xml:space="preserve"> the </w:t>
      </w:r>
      <w:r>
        <w:t>Partners</w:t>
      </w:r>
      <w:r w:rsidR="00E56CB1" w:rsidRPr="00E56CB1">
        <w:t xml:space="preserve"> within the limits of what is required or permitted in the Act. This liability will not entitle the lending Partner to any increased share of the Partnership's profits nor to a greater voting power. Such debts may have preference or priority over any other payments to </w:t>
      </w:r>
      <w:r>
        <w:t>Partners</w:t>
      </w:r>
      <w:r w:rsidR="00E56CB1" w:rsidRPr="00E56CB1">
        <w:t xml:space="preserve"> as may be determined by </w:t>
      </w:r>
      <w:proofErr w:type="gramStart"/>
      <w:r w:rsidR="00E56CB1" w:rsidRPr="00E56CB1">
        <w:t>a majority of</w:t>
      </w:r>
      <w:proofErr w:type="gramEnd"/>
      <w:r w:rsidR="00E56CB1" w:rsidRPr="00E56CB1">
        <w:t xml:space="preserve"> the Partners. </w:t>
      </w:r>
    </w:p>
    <w:p w14:paraId="2EC926C1" w14:textId="77777777" w:rsidR="00253239" w:rsidRPr="00253239" w:rsidRDefault="00253239" w:rsidP="00253239">
      <w:pPr>
        <w:rPr>
          <w:b/>
          <w:bCs/>
        </w:rPr>
      </w:pPr>
      <w:r w:rsidRPr="00253239">
        <w:rPr>
          <w:b/>
          <w:bCs/>
        </w:rPr>
        <w:t>Capital Accounts</w:t>
      </w:r>
    </w:p>
    <w:p w14:paraId="283E1D26" w14:textId="21F32CD4" w:rsidR="00253239" w:rsidRDefault="00E56CB1" w:rsidP="00253239">
      <w:pPr>
        <w:pStyle w:val="ListParagraph"/>
        <w:numPr>
          <w:ilvl w:val="0"/>
          <w:numId w:val="1"/>
        </w:numPr>
      </w:pPr>
      <w:r w:rsidRPr="00E56CB1">
        <w:lastRenderedPageBreak/>
        <w:t xml:space="preserve">An Individual capital </w:t>
      </w:r>
      <w:r w:rsidR="00253239">
        <w:t>roster</w:t>
      </w:r>
      <w:r w:rsidRPr="00E56CB1">
        <w:t xml:space="preserve"> (the "Capital </w:t>
      </w:r>
      <w:r w:rsidR="00253239">
        <w:t>Rosters</w:t>
      </w:r>
      <w:r w:rsidRPr="00E56CB1">
        <w:t xml:space="preserve">") will be maintained for each </w:t>
      </w:r>
      <w:r w:rsidR="00B22400">
        <w:t>Partner</w:t>
      </w:r>
      <w:r w:rsidRPr="00E56CB1">
        <w:t xml:space="preserve"> and their Initial Capital Contribution </w:t>
      </w:r>
      <w:r w:rsidR="00253239">
        <w:t>w</w:t>
      </w:r>
      <w:r w:rsidRPr="00E56CB1">
        <w:t xml:space="preserve">ill be credited to this </w:t>
      </w:r>
      <w:r w:rsidR="00253239">
        <w:t>Roster</w:t>
      </w:r>
      <w:r w:rsidRPr="00E56CB1">
        <w:t xml:space="preserve">. Any Additional Capital Contributions made by any </w:t>
      </w:r>
      <w:r w:rsidR="00B22400">
        <w:t>Partner</w:t>
      </w:r>
      <w:r w:rsidRPr="00E56CB1">
        <w:t xml:space="preserve"> will be credited to that Partner's individual Capital </w:t>
      </w:r>
      <w:r w:rsidR="00253239">
        <w:t>Roster.</w:t>
      </w:r>
    </w:p>
    <w:p w14:paraId="68CDD6B9" w14:textId="77777777" w:rsidR="00253239" w:rsidRDefault="00E56CB1" w:rsidP="00253239">
      <w:pPr>
        <w:rPr>
          <w:b/>
          <w:bCs/>
        </w:rPr>
      </w:pPr>
      <w:r w:rsidRPr="00253239">
        <w:rPr>
          <w:b/>
          <w:bCs/>
        </w:rPr>
        <w:t xml:space="preserve">Interest on Capital </w:t>
      </w:r>
    </w:p>
    <w:p w14:paraId="4B15DD8C" w14:textId="2F671FA8" w:rsidR="00253239" w:rsidRDefault="00E56CB1" w:rsidP="00253239">
      <w:pPr>
        <w:pStyle w:val="ListParagraph"/>
        <w:numPr>
          <w:ilvl w:val="0"/>
          <w:numId w:val="1"/>
        </w:numPr>
      </w:pPr>
      <w:r w:rsidRPr="00E56CB1">
        <w:t>No borrowing charge or loan interest will be due or payable to any Partner on their agreed</w:t>
      </w:r>
      <w:r w:rsidR="00253239">
        <w:t xml:space="preserve"> </w:t>
      </w:r>
      <w:r w:rsidRPr="00E56CB1">
        <w:t xml:space="preserve">Capital Contribution inclusive of any agreed Additional Capital Contributions. </w:t>
      </w:r>
    </w:p>
    <w:p w14:paraId="36507F7D" w14:textId="77777777" w:rsidR="000D1987" w:rsidRPr="000D1987" w:rsidRDefault="00E56CB1" w:rsidP="000D1987">
      <w:pPr>
        <w:rPr>
          <w:b/>
          <w:bCs/>
        </w:rPr>
      </w:pPr>
      <w:r w:rsidRPr="000D1987">
        <w:rPr>
          <w:b/>
          <w:bCs/>
        </w:rPr>
        <w:t xml:space="preserve">Financial Decisions </w:t>
      </w:r>
    </w:p>
    <w:p w14:paraId="10F55FB6" w14:textId="3E2CB81C" w:rsidR="00253239" w:rsidRDefault="00E56CB1" w:rsidP="00253239">
      <w:pPr>
        <w:pStyle w:val="ListParagraph"/>
        <w:numPr>
          <w:ilvl w:val="0"/>
          <w:numId w:val="1"/>
        </w:numPr>
      </w:pPr>
      <w:r w:rsidRPr="00E56CB1">
        <w:t>Decisions regarding the distribution of</w:t>
      </w:r>
      <w:r w:rsidR="00253239">
        <w:t xml:space="preserve"> </w:t>
      </w:r>
      <w:r w:rsidRPr="00E56CB1">
        <w:t>profits</w:t>
      </w:r>
      <w:r w:rsidR="007E4178">
        <w:t>,</w:t>
      </w:r>
      <w:r w:rsidRPr="00E56CB1">
        <w:t xml:space="preserve"> allocation of losses</w:t>
      </w:r>
      <w:r w:rsidR="007E4178">
        <w:t>,</w:t>
      </w:r>
      <w:r w:rsidRPr="00E56CB1">
        <w:t xml:space="preserve"> and the requirement for Additional Capital Contributions as well as all other financial matters will be decided by a </w:t>
      </w:r>
      <w:r w:rsidR="00253239">
        <w:t>unanimous</w:t>
      </w:r>
      <w:r w:rsidRPr="00E56CB1">
        <w:t xml:space="preserve"> vote of the </w:t>
      </w:r>
      <w:r w:rsidR="007E4178">
        <w:t xml:space="preserve">Founding </w:t>
      </w:r>
      <w:r w:rsidRPr="00E56CB1">
        <w:t xml:space="preserve">Partners. </w:t>
      </w:r>
    </w:p>
    <w:p w14:paraId="04E9EB66" w14:textId="77777777" w:rsidR="000D1987" w:rsidRPr="000D1987" w:rsidRDefault="00E56CB1" w:rsidP="000D1987">
      <w:pPr>
        <w:rPr>
          <w:b/>
          <w:bCs/>
        </w:rPr>
      </w:pPr>
      <w:r w:rsidRPr="000D1987">
        <w:rPr>
          <w:b/>
          <w:bCs/>
        </w:rPr>
        <w:t xml:space="preserve">Profit and Loss </w:t>
      </w:r>
    </w:p>
    <w:p w14:paraId="359175B0" w14:textId="4926AECF" w:rsidR="00253239" w:rsidRDefault="00E56CB1" w:rsidP="000D1987">
      <w:pPr>
        <w:pStyle w:val="ListParagraph"/>
        <w:numPr>
          <w:ilvl w:val="0"/>
          <w:numId w:val="1"/>
        </w:numPr>
      </w:pPr>
      <w:r w:rsidRPr="00E56CB1">
        <w:t>Subject to any other provisions of this Agreement</w:t>
      </w:r>
      <w:r w:rsidR="00253239">
        <w:t>,</w:t>
      </w:r>
      <w:r w:rsidRPr="00E56CB1">
        <w:t xml:space="preserve"> the net </w:t>
      </w:r>
      <w:proofErr w:type="gramStart"/>
      <w:r w:rsidRPr="00E56CB1">
        <w:t>profits</w:t>
      </w:r>
      <w:proofErr w:type="gramEnd"/>
      <w:r w:rsidRPr="00E56CB1">
        <w:t xml:space="preserve"> and losses of the Partnership</w:t>
      </w:r>
      <w:r w:rsidR="00253239">
        <w:t xml:space="preserve">, </w:t>
      </w:r>
      <w:r w:rsidRPr="00E56CB1">
        <w:t>for accounting and tax purposes: Will accrue to and be by the Partners</w:t>
      </w:r>
      <w:r w:rsidR="00253239">
        <w:t xml:space="preserve"> in</w:t>
      </w:r>
      <w:r w:rsidRPr="00E56CB1">
        <w:t xml:space="preserve"> equal proportions (the "Profit and Loss Distribution"). </w:t>
      </w:r>
    </w:p>
    <w:p w14:paraId="38B5CB97" w14:textId="1CF8486D" w:rsidR="00253239" w:rsidRPr="000D1987" w:rsidRDefault="00E56CB1" w:rsidP="000D1987">
      <w:pPr>
        <w:rPr>
          <w:b/>
          <w:bCs/>
        </w:rPr>
      </w:pPr>
      <w:r w:rsidRPr="000D1987">
        <w:rPr>
          <w:b/>
          <w:bCs/>
        </w:rPr>
        <w:t xml:space="preserve">Books of Account </w:t>
      </w:r>
    </w:p>
    <w:p w14:paraId="366CAA03" w14:textId="6C0D0800" w:rsidR="00253239" w:rsidRDefault="00E56CB1" w:rsidP="00253239">
      <w:pPr>
        <w:pStyle w:val="ListParagraph"/>
        <w:numPr>
          <w:ilvl w:val="0"/>
          <w:numId w:val="1"/>
        </w:numPr>
      </w:pPr>
      <w:r w:rsidRPr="00E56CB1">
        <w:t xml:space="preserve">Accurate and complete of account of the transactions of the Partnership will be kept in accordance with generally accepted accounting principles and at all reasonable times Will be available and open to </w:t>
      </w:r>
      <w:r w:rsidR="00253239">
        <w:t>inspections</w:t>
      </w:r>
      <w:r w:rsidRPr="00E56CB1">
        <w:t xml:space="preserve"> and </w:t>
      </w:r>
      <w:r w:rsidR="00253239">
        <w:t>examination</w:t>
      </w:r>
      <w:r w:rsidRPr="00E56CB1">
        <w:t xml:space="preserve"> by any Partner. The</w:t>
      </w:r>
      <w:r w:rsidR="000D1987">
        <w:t xml:space="preserve"> </w:t>
      </w:r>
      <w:r w:rsidRPr="00E56CB1">
        <w:t>books and records of the Partnership will reflect all the Partnership's transactions and will appropriate and adequate for the business conducted by the Partnership</w:t>
      </w:r>
      <w:r w:rsidR="000D1987">
        <w:t>.</w:t>
      </w:r>
    </w:p>
    <w:p w14:paraId="275E6084" w14:textId="720E47E6" w:rsidR="000D1987" w:rsidRPr="000D1987" w:rsidRDefault="00E56CB1" w:rsidP="000D1987">
      <w:pPr>
        <w:rPr>
          <w:b/>
          <w:bCs/>
        </w:rPr>
      </w:pPr>
      <w:r w:rsidRPr="000D1987">
        <w:rPr>
          <w:b/>
          <w:bCs/>
        </w:rPr>
        <w:t xml:space="preserve">Annual </w:t>
      </w:r>
      <w:r w:rsidR="000D1987">
        <w:rPr>
          <w:b/>
          <w:bCs/>
        </w:rPr>
        <w:t>Reports</w:t>
      </w:r>
      <w:r w:rsidRPr="000D1987">
        <w:rPr>
          <w:b/>
          <w:bCs/>
        </w:rPr>
        <w:t xml:space="preserve"> </w:t>
      </w:r>
    </w:p>
    <w:p w14:paraId="448568C7" w14:textId="3B71EEDB" w:rsidR="000D1987" w:rsidRDefault="00E56CB1" w:rsidP="00253239">
      <w:pPr>
        <w:pStyle w:val="ListParagraph"/>
        <w:numPr>
          <w:ilvl w:val="0"/>
          <w:numId w:val="1"/>
        </w:numPr>
      </w:pPr>
      <w:r w:rsidRPr="00E56CB1">
        <w:t xml:space="preserve">As soon as practicable after the close of each fiscal year: </w:t>
      </w:r>
      <w:proofErr w:type="gramStart"/>
      <w:r w:rsidRPr="00E56CB1">
        <w:t>the</w:t>
      </w:r>
      <w:proofErr w:type="gramEnd"/>
      <w:r w:rsidRPr="00E56CB1">
        <w:t xml:space="preserve"> Partnership will </w:t>
      </w:r>
      <w:r w:rsidR="000D1987">
        <w:t>furnish</w:t>
      </w:r>
      <w:r w:rsidRPr="00E56CB1">
        <w:t xml:space="preserve"> to each </w:t>
      </w:r>
      <w:r w:rsidR="00B22400">
        <w:t>Partner</w:t>
      </w:r>
      <w:r w:rsidRPr="00E56CB1">
        <w:t xml:space="preserve"> an annual </w:t>
      </w:r>
      <w:r w:rsidR="000D1987">
        <w:t xml:space="preserve">report </w:t>
      </w:r>
      <w:r w:rsidRPr="00E56CB1">
        <w:t xml:space="preserve">showing a full and complete account of the condition of the Partnership. This will consist of at least the following </w:t>
      </w:r>
      <w:r w:rsidR="000D1987">
        <w:t>docu</w:t>
      </w:r>
      <w:r w:rsidRPr="00E56CB1">
        <w:t xml:space="preserve">ments: </w:t>
      </w:r>
    </w:p>
    <w:p w14:paraId="6ADF545E" w14:textId="5AD9749B" w:rsidR="000D1987" w:rsidRDefault="00E56CB1" w:rsidP="000D1987">
      <w:pPr>
        <w:pStyle w:val="ListParagraph"/>
        <w:numPr>
          <w:ilvl w:val="1"/>
          <w:numId w:val="1"/>
        </w:numPr>
      </w:pPr>
      <w:r w:rsidRPr="00E56CB1">
        <w:t xml:space="preserve">a statement of all information as will be necessary for the preparation of each Partner's income or other tax </w:t>
      </w:r>
      <w:proofErr w:type="gramStart"/>
      <w:r w:rsidRPr="00E56CB1">
        <w:t>returns</w:t>
      </w:r>
      <w:r w:rsidR="00C57515">
        <w:t>;</w:t>
      </w:r>
      <w:proofErr w:type="gramEnd"/>
      <w:r w:rsidRPr="00E56CB1">
        <w:t xml:space="preserve"> </w:t>
      </w:r>
    </w:p>
    <w:p w14:paraId="6872A458" w14:textId="7D7A93E8" w:rsidR="000D1987" w:rsidRDefault="00E56CB1" w:rsidP="000D1987">
      <w:pPr>
        <w:pStyle w:val="ListParagraph"/>
        <w:numPr>
          <w:ilvl w:val="1"/>
          <w:numId w:val="1"/>
        </w:numPr>
      </w:pPr>
      <w:r w:rsidRPr="00E56CB1">
        <w:t>a copy of the Partnership's federal Income tax retu</w:t>
      </w:r>
      <w:r w:rsidR="000D1987">
        <w:t>rn</w:t>
      </w:r>
      <w:r w:rsidRPr="00E56CB1">
        <w:t xml:space="preserve">s for that fiscal year; and </w:t>
      </w:r>
    </w:p>
    <w:p w14:paraId="44B6557C" w14:textId="453C7AC0" w:rsidR="000D1987" w:rsidRDefault="00E56CB1" w:rsidP="000D1987">
      <w:pPr>
        <w:pStyle w:val="ListParagraph"/>
        <w:numPr>
          <w:ilvl w:val="1"/>
          <w:numId w:val="1"/>
        </w:numPr>
      </w:pPr>
      <w:r w:rsidRPr="00E56CB1">
        <w:t xml:space="preserve">any additional information that the Partners may require. </w:t>
      </w:r>
    </w:p>
    <w:p w14:paraId="70D4EA72" w14:textId="62893765" w:rsidR="000D1987" w:rsidRPr="000D1987" w:rsidRDefault="00E56CB1" w:rsidP="000D1987">
      <w:pPr>
        <w:rPr>
          <w:b/>
          <w:bCs/>
        </w:rPr>
      </w:pPr>
      <w:r w:rsidRPr="000D1987">
        <w:rPr>
          <w:b/>
          <w:bCs/>
        </w:rPr>
        <w:t xml:space="preserve">Banking and Partnership Funds </w:t>
      </w:r>
    </w:p>
    <w:p w14:paraId="13E4BCAB" w14:textId="2AB856AE" w:rsidR="00C57515" w:rsidRPr="00C57515" w:rsidRDefault="00E56CB1" w:rsidP="00C57515">
      <w:pPr>
        <w:pStyle w:val="ListParagraph"/>
        <w:numPr>
          <w:ilvl w:val="0"/>
          <w:numId w:val="1"/>
        </w:numPr>
        <w:rPr>
          <w:b/>
          <w:bCs/>
        </w:rPr>
      </w:pPr>
      <w:r w:rsidRPr="00E56CB1">
        <w:t xml:space="preserve">The funds of the Partnership will be placed in such investments and banking accounts as will be designated by the </w:t>
      </w:r>
      <w:r w:rsidR="00B22400">
        <w:t>Partners</w:t>
      </w:r>
      <w:r w:rsidR="00C57515">
        <w:t>.</w:t>
      </w:r>
      <w:r w:rsidRPr="00E56CB1">
        <w:t xml:space="preserve"> All withdrawals from these bank accounts will made by the duly authorized agent or agents of the Partners as agreed by unanimous consent of the </w:t>
      </w:r>
      <w:r w:rsidR="00B22400">
        <w:t>Partners</w:t>
      </w:r>
      <w:r w:rsidR="00C57515">
        <w:t xml:space="preserve">.  </w:t>
      </w:r>
      <w:commentRangeStart w:id="2"/>
      <w:del w:id="3" w:author="robert becker" w:date="2020-07-16T21:26:00Z">
        <w:r w:rsidRPr="00E56CB1" w:rsidDel="00982E4C">
          <w:delText xml:space="preserve">Partnership funds will be held in the name of the Partnership and will not be commingled </w:delText>
        </w:r>
        <w:r w:rsidR="00C57515" w:rsidDel="00982E4C">
          <w:delText>w</w:delText>
        </w:r>
        <w:r w:rsidRPr="00E56CB1" w:rsidDel="00982E4C">
          <w:delText xml:space="preserve">ith those of any other person or entity </w:delText>
        </w:r>
        <w:commentRangeEnd w:id="2"/>
        <w:r w:rsidR="00C57515" w:rsidDel="00982E4C">
          <w:rPr>
            <w:rStyle w:val="CommentReference"/>
          </w:rPr>
          <w:commentReference w:id="2"/>
        </w:r>
      </w:del>
    </w:p>
    <w:p w14:paraId="21A6CD68" w14:textId="24FCDE31" w:rsidR="000D1987" w:rsidRPr="00C57515" w:rsidRDefault="00E56CB1" w:rsidP="00C57515">
      <w:pPr>
        <w:rPr>
          <w:b/>
          <w:bCs/>
        </w:rPr>
      </w:pPr>
      <w:r w:rsidRPr="00C57515">
        <w:rPr>
          <w:b/>
          <w:bCs/>
        </w:rPr>
        <w:t xml:space="preserve">Fiscal Year </w:t>
      </w:r>
    </w:p>
    <w:p w14:paraId="2F2F255C" w14:textId="72D56A74" w:rsidR="000D1987" w:rsidRDefault="00E56CB1" w:rsidP="00253239">
      <w:pPr>
        <w:pStyle w:val="ListParagraph"/>
        <w:numPr>
          <w:ilvl w:val="0"/>
          <w:numId w:val="1"/>
        </w:numPr>
      </w:pPr>
      <w:r w:rsidRPr="00E56CB1">
        <w:t xml:space="preserve">The fiscal year will end on the 1st day of </w:t>
      </w:r>
      <w:r w:rsidR="00C57515" w:rsidRPr="00C57515">
        <w:rPr>
          <w:color w:val="FF0000"/>
        </w:rPr>
        <w:t>xxx</w:t>
      </w:r>
      <w:r w:rsidRPr="00E56CB1">
        <w:t xml:space="preserve"> of each year. </w:t>
      </w:r>
    </w:p>
    <w:p w14:paraId="10908E3F" w14:textId="08B1378A" w:rsidR="000D1987" w:rsidRPr="00C57515" w:rsidRDefault="00E56CB1" w:rsidP="00C57515">
      <w:pPr>
        <w:rPr>
          <w:b/>
          <w:bCs/>
        </w:rPr>
      </w:pPr>
      <w:r w:rsidRPr="00C57515">
        <w:rPr>
          <w:b/>
          <w:bCs/>
        </w:rPr>
        <w:lastRenderedPageBreak/>
        <w:t xml:space="preserve">Audit </w:t>
      </w:r>
    </w:p>
    <w:p w14:paraId="0DC25CAE" w14:textId="31CDDC9B" w:rsidR="000D1987" w:rsidRDefault="00E56CB1" w:rsidP="00253239">
      <w:pPr>
        <w:pStyle w:val="ListParagraph"/>
        <w:numPr>
          <w:ilvl w:val="0"/>
          <w:numId w:val="1"/>
        </w:numPr>
      </w:pPr>
      <w:r w:rsidRPr="00E56CB1">
        <w:t xml:space="preserve">Any of the </w:t>
      </w:r>
      <w:r w:rsidR="007E4178">
        <w:t xml:space="preserve">Founding </w:t>
      </w:r>
      <w:r w:rsidRPr="00E56CB1">
        <w:t>Partners will have the right to request an audit of the Partnership The cost of the audit will be bo</w:t>
      </w:r>
      <w:r w:rsidR="00C57515">
        <w:t>rn</w:t>
      </w:r>
      <w:r w:rsidRPr="00E56CB1">
        <w:t xml:space="preserve">e by the Partnership. The audit will </w:t>
      </w:r>
      <w:r w:rsidR="00C57515">
        <w:t xml:space="preserve">be </w:t>
      </w:r>
      <w:r w:rsidRPr="00E56CB1">
        <w:t xml:space="preserve">performed by an accounting firm acceptable to all the </w:t>
      </w:r>
      <w:r w:rsidR="007E4178">
        <w:t xml:space="preserve">Founding </w:t>
      </w:r>
      <w:r w:rsidRPr="00E56CB1">
        <w:t>Partners. Not more than one (1) audit will be</w:t>
      </w:r>
      <w:r w:rsidR="00C57515">
        <w:t xml:space="preserve"> </w:t>
      </w:r>
      <w:r w:rsidRPr="00E56CB1">
        <w:t xml:space="preserve">required by any or </w:t>
      </w:r>
      <w:proofErr w:type="gramStart"/>
      <w:r w:rsidRPr="00E56CB1">
        <w:t>all of</w:t>
      </w:r>
      <w:proofErr w:type="gramEnd"/>
      <w:r w:rsidRPr="00E56CB1">
        <w:t xml:space="preserve"> the Partners for any fiscal year.</w:t>
      </w:r>
    </w:p>
    <w:p w14:paraId="70104EFD" w14:textId="4FB48233" w:rsidR="000D1987" w:rsidRPr="0092637B" w:rsidRDefault="00E56CB1" w:rsidP="0092637B">
      <w:pPr>
        <w:rPr>
          <w:b/>
          <w:bCs/>
        </w:rPr>
      </w:pPr>
      <w:r w:rsidRPr="0092637B">
        <w:rPr>
          <w:b/>
          <w:bCs/>
        </w:rPr>
        <w:t xml:space="preserve">Management </w:t>
      </w:r>
    </w:p>
    <w:p w14:paraId="45E68CB6" w14:textId="0263AD92" w:rsidR="000D1987" w:rsidRDefault="00E56CB1" w:rsidP="00253239">
      <w:pPr>
        <w:pStyle w:val="ListParagraph"/>
        <w:numPr>
          <w:ilvl w:val="0"/>
          <w:numId w:val="1"/>
        </w:numPr>
      </w:pPr>
      <w:r w:rsidRPr="00E56CB1">
        <w:t xml:space="preserve">Except as </w:t>
      </w:r>
      <w:proofErr w:type="gramStart"/>
      <w:r w:rsidRPr="00E56CB1">
        <w:t>all of</w:t>
      </w:r>
      <w:proofErr w:type="gramEnd"/>
      <w:r w:rsidRPr="00E56CB1">
        <w:t xml:space="preserve"> the </w:t>
      </w:r>
      <w:r w:rsidR="007E4178">
        <w:t xml:space="preserve">Founding </w:t>
      </w:r>
      <w:r w:rsidRPr="00E56CB1">
        <w:t xml:space="preserve">Partners may otherwise agree in writing: all actions and decisions respecting the management: operation and control of the Partnership and its </w:t>
      </w:r>
      <w:r w:rsidR="00C57515" w:rsidRPr="00E56CB1">
        <w:t>business</w:t>
      </w:r>
      <w:r w:rsidRPr="00E56CB1">
        <w:t xml:space="preserve"> will be decided by a unanimous vote of the </w:t>
      </w:r>
      <w:r w:rsidR="007E4178">
        <w:t xml:space="preserve">Founding </w:t>
      </w:r>
      <w:r w:rsidR="00B22400">
        <w:t>Partners</w:t>
      </w:r>
      <w:r w:rsidR="00C57515">
        <w:t>.</w:t>
      </w:r>
    </w:p>
    <w:p w14:paraId="5D3FBC94" w14:textId="28202DFE" w:rsidR="000D1987" w:rsidRPr="0092637B" w:rsidRDefault="00E56CB1" w:rsidP="0092637B">
      <w:pPr>
        <w:rPr>
          <w:b/>
          <w:bCs/>
        </w:rPr>
      </w:pPr>
      <w:r w:rsidRPr="0092637B">
        <w:rPr>
          <w:b/>
          <w:bCs/>
        </w:rPr>
        <w:t xml:space="preserve">Contract Binding Authority </w:t>
      </w:r>
    </w:p>
    <w:p w14:paraId="686F1E4C" w14:textId="7335435C" w:rsidR="000D1987" w:rsidRDefault="00E56CB1" w:rsidP="00253239">
      <w:pPr>
        <w:pStyle w:val="ListParagraph"/>
        <w:numPr>
          <w:ilvl w:val="0"/>
          <w:numId w:val="1"/>
        </w:numPr>
      </w:pPr>
      <w:r w:rsidRPr="00E56CB1">
        <w:t xml:space="preserve">All actions and decisions with respect to binding the Partnership in contract requires the unanimous consent of the </w:t>
      </w:r>
      <w:r w:rsidR="007E4178">
        <w:t xml:space="preserve">Founding </w:t>
      </w:r>
      <w:r w:rsidR="00B22400">
        <w:t>Partners</w:t>
      </w:r>
      <w:r w:rsidR="0092637B">
        <w:t>.</w:t>
      </w:r>
    </w:p>
    <w:p w14:paraId="78A15741" w14:textId="609D555E" w:rsidR="00C57515" w:rsidRPr="0092637B" w:rsidRDefault="00E56CB1" w:rsidP="0092637B">
      <w:pPr>
        <w:rPr>
          <w:b/>
          <w:bCs/>
        </w:rPr>
      </w:pPr>
      <w:r w:rsidRPr="0092637B">
        <w:rPr>
          <w:b/>
          <w:bCs/>
        </w:rPr>
        <w:t xml:space="preserve">Meetings </w:t>
      </w:r>
    </w:p>
    <w:p w14:paraId="7D76403E" w14:textId="7DCB8774" w:rsidR="00C57515" w:rsidRDefault="00E56CB1" w:rsidP="00253239">
      <w:pPr>
        <w:pStyle w:val="ListParagraph"/>
        <w:numPr>
          <w:ilvl w:val="0"/>
          <w:numId w:val="1"/>
        </w:numPr>
      </w:pPr>
      <w:r w:rsidRPr="00E56CB1">
        <w:t>Regular meetings of the Partners will be held monthly</w:t>
      </w:r>
      <w:r w:rsidR="007B3FC4">
        <w:t>.</w:t>
      </w:r>
      <w:r w:rsidRPr="00E56CB1">
        <w:t xml:space="preserve"> </w:t>
      </w:r>
    </w:p>
    <w:p w14:paraId="6177B998" w14:textId="77777777" w:rsidR="0092637B" w:rsidRDefault="0092637B" w:rsidP="0092637B">
      <w:pPr>
        <w:pStyle w:val="ListParagraph"/>
      </w:pPr>
    </w:p>
    <w:p w14:paraId="3D6880CC" w14:textId="35AC2A65" w:rsidR="0092637B" w:rsidRDefault="00E56CB1" w:rsidP="00C57515">
      <w:pPr>
        <w:pStyle w:val="ListParagraph"/>
        <w:numPr>
          <w:ilvl w:val="0"/>
          <w:numId w:val="1"/>
        </w:numPr>
      </w:pPr>
      <w:r w:rsidRPr="00E56CB1">
        <w:t>Any Partner can call a special meeting to resolve issues that require a vote: as indicated by this</w:t>
      </w:r>
      <w:r w:rsidR="00C57515">
        <w:t xml:space="preserve"> </w:t>
      </w:r>
      <w:r w:rsidRPr="00E56CB1">
        <w:t xml:space="preserve">Agreement: by providing all </w:t>
      </w:r>
      <w:r w:rsidR="00B22400">
        <w:t>Partners</w:t>
      </w:r>
      <w:r w:rsidRPr="00E56CB1">
        <w:t xml:space="preserve"> with reasonable notice. In the case of a special vote: the meeting will </w:t>
      </w:r>
      <w:r w:rsidR="00C57515">
        <w:t xml:space="preserve">be </w:t>
      </w:r>
      <w:r w:rsidRPr="00E56CB1">
        <w:t xml:space="preserve">restricted to the specific purpose for which the meeting was held. </w:t>
      </w:r>
    </w:p>
    <w:p w14:paraId="2DE61B7B" w14:textId="77777777" w:rsidR="0092637B" w:rsidRDefault="0092637B" w:rsidP="0092637B">
      <w:pPr>
        <w:pStyle w:val="ListParagraph"/>
      </w:pPr>
    </w:p>
    <w:p w14:paraId="53E7C197" w14:textId="1EBB7620" w:rsidR="000D1987" w:rsidRDefault="00E56CB1" w:rsidP="00253239">
      <w:pPr>
        <w:pStyle w:val="ListParagraph"/>
        <w:numPr>
          <w:ilvl w:val="0"/>
          <w:numId w:val="1"/>
        </w:numPr>
      </w:pPr>
      <w:r w:rsidRPr="00E56CB1">
        <w:t>All meetings will be held at a time and in a location that is reasonable</w:t>
      </w:r>
      <w:r w:rsidR="007B3FC4">
        <w:t xml:space="preserve">, </w:t>
      </w:r>
      <w:r w:rsidR="00A72A35" w:rsidRPr="00E56CB1">
        <w:t>convenient,</w:t>
      </w:r>
      <w:r w:rsidRPr="00E56CB1">
        <w:t xml:space="preserve"> and practical considering the situation of all</w:t>
      </w:r>
      <w:r w:rsidR="0092637B">
        <w:t xml:space="preserve"> </w:t>
      </w:r>
      <w:r w:rsidR="00B22400">
        <w:t>Partners</w:t>
      </w:r>
      <w:r w:rsidR="0092637B">
        <w:t>.</w:t>
      </w:r>
    </w:p>
    <w:p w14:paraId="34CE1702" w14:textId="53CCE742" w:rsidR="000D1987" w:rsidRPr="0092637B" w:rsidRDefault="00E56CB1" w:rsidP="0092637B">
      <w:pPr>
        <w:rPr>
          <w:b/>
          <w:bCs/>
        </w:rPr>
      </w:pPr>
      <w:r w:rsidRPr="0092637B">
        <w:rPr>
          <w:b/>
          <w:bCs/>
        </w:rPr>
        <w:t xml:space="preserve">Admitting a New Partner </w:t>
      </w:r>
    </w:p>
    <w:p w14:paraId="3965857F" w14:textId="0B3C153A" w:rsidR="0092637B" w:rsidRDefault="00E56CB1" w:rsidP="00253239">
      <w:pPr>
        <w:pStyle w:val="ListParagraph"/>
        <w:numPr>
          <w:ilvl w:val="0"/>
          <w:numId w:val="1"/>
        </w:numPr>
      </w:pPr>
      <w:r w:rsidRPr="00E56CB1">
        <w:t xml:space="preserve">A new Partner may only be admitted to the Partnership with a unanimous vote of the existing </w:t>
      </w:r>
      <w:r w:rsidR="007E4178">
        <w:t xml:space="preserve">Founding </w:t>
      </w:r>
      <w:r w:rsidRPr="00E56CB1">
        <w:t xml:space="preserve">Partners. </w:t>
      </w:r>
    </w:p>
    <w:p w14:paraId="53BAC078" w14:textId="77777777" w:rsidR="0092637B" w:rsidRDefault="0092637B" w:rsidP="0092637B">
      <w:pPr>
        <w:pStyle w:val="ListParagraph"/>
      </w:pPr>
    </w:p>
    <w:p w14:paraId="5E0991CD" w14:textId="31687BC4" w:rsidR="000D1987" w:rsidRDefault="00E56CB1" w:rsidP="0064008B">
      <w:pPr>
        <w:pStyle w:val="ListParagraph"/>
        <w:numPr>
          <w:ilvl w:val="0"/>
          <w:numId w:val="1"/>
        </w:numPr>
      </w:pPr>
      <w:r w:rsidRPr="00E56CB1">
        <w:t>Any new Partner agrees to be bound by all the covenants</w:t>
      </w:r>
      <w:r w:rsidR="007E4178">
        <w:t>,</w:t>
      </w:r>
      <w:r w:rsidRPr="00E56CB1">
        <w:t xml:space="preserve"> terms</w:t>
      </w:r>
      <w:r w:rsidR="007E4178">
        <w:t>,</w:t>
      </w:r>
      <w:r w:rsidRPr="00E56CB1">
        <w:t xml:space="preserve"> and conditions of this Agreement</w:t>
      </w:r>
      <w:r w:rsidR="007B3FC4">
        <w:t>,</w:t>
      </w:r>
      <w:r w:rsidRPr="00E56CB1">
        <w:t xml:space="preserve"> inclusive of all current and future amendments. </w:t>
      </w:r>
      <w:r w:rsidR="0092637B">
        <w:t xml:space="preserve">Further, </w:t>
      </w:r>
      <w:r w:rsidRPr="00E56CB1">
        <w:t xml:space="preserve">a new Partner will execute such </w:t>
      </w:r>
      <w:r w:rsidR="0092637B">
        <w:t xml:space="preserve">documents </w:t>
      </w:r>
      <w:r w:rsidRPr="00E56CB1">
        <w:t xml:space="preserve">as are needed to </w:t>
      </w:r>
      <w:proofErr w:type="gramStart"/>
      <w:r w:rsidRPr="00E56CB1">
        <w:t>effect</w:t>
      </w:r>
      <w:proofErr w:type="gramEnd"/>
      <w:r w:rsidRPr="00E56CB1">
        <w:t xml:space="preserve"> the admission of the new Partner.</w:t>
      </w:r>
      <w:r w:rsidR="007B3FC4">
        <w:t xml:space="preserve"> </w:t>
      </w:r>
      <w:r w:rsidRPr="00E56CB1">
        <w:t xml:space="preserve">Any new Partner will receive such business interest in the Partnership as determined by a unanimous decision of the </w:t>
      </w:r>
      <w:r w:rsidR="007E4178">
        <w:t xml:space="preserve">Founding </w:t>
      </w:r>
      <w:r w:rsidR="00B22400">
        <w:t>Partners</w:t>
      </w:r>
      <w:r w:rsidR="0092637B">
        <w:t>.</w:t>
      </w:r>
    </w:p>
    <w:p w14:paraId="28A8E5BA" w14:textId="5FCD4C72" w:rsidR="000D1987" w:rsidRPr="0092637B" w:rsidRDefault="0092637B" w:rsidP="0092637B">
      <w:pPr>
        <w:rPr>
          <w:b/>
          <w:bCs/>
        </w:rPr>
      </w:pPr>
      <w:r w:rsidRPr="0092637B">
        <w:rPr>
          <w:b/>
          <w:bCs/>
        </w:rPr>
        <w:t>T</w:t>
      </w:r>
      <w:r w:rsidR="00E56CB1" w:rsidRPr="0092637B">
        <w:rPr>
          <w:b/>
          <w:bCs/>
        </w:rPr>
        <w:t xml:space="preserve">ransfer of Partnership Interest </w:t>
      </w:r>
    </w:p>
    <w:p w14:paraId="7CEDD11B" w14:textId="548D6F19" w:rsidR="000D1987" w:rsidRDefault="00E56CB1" w:rsidP="00253239">
      <w:pPr>
        <w:pStyle w:val="ListParagraph"/>
        <w:numPr>
          <w:ilvl w:val="0"/>
          <w:numId w:val="1"/>
        </w:numPr>
      </w:pPr>
      <w:r w:rsidRPr="00E56CB1">
        <w:t xml:space="preserve">A </w:t>
      </w:r>
      <w:r w:rsidR="00B22400">
        <w:t>Partner</w:t>
      </w:r>
      <w:r w:rsidRPr="00E56CB1">
        <w:t xml:space="preserve"> may assign their distribution interest </w:t>
      </w:r>
      <w:r w:rsidR="00A72A35">
        <w:t>in</w:t>
      </w:r>
      <w:r w:rsidRPr="00E56CB1">
        <w:t xml:space="preserve"> the Partnership and its assets. This transfer will only include that Partner's economic rights and interests and will not Include any other rights of that Partner nor Will it include an automatic </w:t>
      </w:r>
      <w:r w:rsidR="0092637B" w:rsidRPr="00E56CB1">
        <w:t>admission</w:t>
      </w:r>
      <w:r w:rsidRPr="00E56CB1">
        <w:t xml:space="preserve"> as a </w:t>
      </w:r>
      <w:r w:rsidR="00B22400">
        <w:t>Partner</w:t>
      </w:r>
      <w:r w:rsidRPr="00E56CB1">
        <w:t xml:space="preserve"> of the Partnership or the right to exercise any management or voting interests. A </w:t>
      </w:r>
      <w:r w:rsidR="00B22400">
        <w:t>Partner</w:t>
      </w:r>
      <w:r w:rsidRPr="00E56CB1">
        <w:t xml:space="preserve"> </w:t>
      </w:r>
      <w:r w:rsidR="0092637B" w:rsidRPr="00E56CB1">
        <w:t>who</w:t>
      </w:r>
      <w:r w:rsidRPr="00E56CB1">
        <w:t xml:space="preserve"> assigns any or </w:t>
      </w:r>
      <w:proofErr w:type="gramStart"/>
      <w:r w:rsidRPr="00E56CB1">
        <w:t>all of</w:t>
      </w:r>
      <w:proofErr w:type="gramEnd"/>
      <w:r w:rsidRPr="00E56CB1">
        <w:t xml:space="preserve"> their partnership interest to any third party will relinquish their status as </w:t>
      </w:r>
      <w:r w:rsidR="00B22400">
        <w:t>Partner</w:t>
      </w:r>
      <w:r w:rsidRPr="00E56CB1">
        <w:t xml:space="preserve"> including all management and voting </w:t>
      </w:r>
      <w:r w:rsidR="0092637B" w:rsidRPr="00E56CB1">
        <w:t>rights</w:t>
      </w:r>
      <w:r w:rsidR="0092637B">
        <w:t>.</w:t>
      </w:r>
      <w:r w:rsidRPr="00E56CB1">
        <w:t xml:space="preserve"> Assignment of </w:t>
      </w:r>
      <w:r w:rsidR="00B22400">
        <w:t>Partner</w:t>
      </w:r>
      <w:r w:rsidRPr="00E56CB1">
        <w:t xml:space="preserve"> status</w:t>
      </w:r>
      <w:r w:rsidR="007E4178">
        <w:t>,</w:t>
      </w:r>
      <w:r w:rsidRPr="00E56CB1">
        <w:t xml:space="preserve"> under this clause</w:t>
      </w:r>
      <w:r w:rsidR="0092637B">
        <w:t xml:space="preserve">, </w:t>
      </w:r>
      <w:r w:rsidRPr="00E56CB1">
        <w:t>including any management and voting interests</w:t>
      </w:r>
      <w:r w:rsidR="00FA430F">
        <w:t xml:space="preserve">, </w:t>
      </w:r>
      <w:r w:rsidRPr="00E56CB1">
        <w:t xml:space="preserve">will require the consent of all the </w:t>
      </w:r>
      <w:r w:rsidR="0092637B">
        <w:t>remaining Partners</w:t>
      </w:r>
      <w:r w:rsidR="0064008B">
        <w:t>.</w:t>
      </w:r>
      <w:r w:rsidR="00FA430F">
        <w:t xml:space="preserve">  </w:t>
      </w:r>
    </w:p>
    <w:p w14:paraId="790F6399" w14:textId="3D530922" w:rsidR="000D1987" w:rsidRPr="0064008B" w:rsidRDefault="00E56CB1" w:rsidP="0064008B">
      <w:pPr>
        <w:rPr>
          <w:b/>
          <w:bCs/>
        </w:rPr>
      </w:pPr>
      <w:r w:rsidRPr="0064008B">
        <w:rPr>
          <w:b/>
          <w:bCs/>
        </w:rPr>
        <w:lastRenderedPageBreak/>
        <w:t>Voluntary Withdrawal of a Partner</w:t>
      </w:r>
    </w:p>
    <w:p w14:paraId="7375C506" w14:textId="2FBFF436" w:rsidR="000D1987" w:rsidRDefault="00E56CB1" w:rsidP="00253239">
      <w:pPr>
        <w:pStyle w:val="ListParagraph"/>
        <w:numPr>
          <w:ilvl w:val="0"/>
          <w:numId w:val="1"/>
        </w:numPr>
      </w:pPr>
      <w:r w:rsidRPr="00E56CB1">
        <w:t xml:space="preserve">Any Partner Will have the right to voluntarily from the Partnership at any time. Written notice of intention to withdraw must be served upon the remaining Partners at least three (3) months prior to the withdrawal date. </w:t>
      </w:r>
    </w:p>
    <w:p w14:paraId="720886FE" w14:textId="77777777" w:rsidR="0064008B" w:rsidRDefault="0064008B" w:rsidP="0064008B">
      <w:pPr>
        <w:pStyle w:val="ListParagraph"/>
      </w:pPr>
    </w:p>
    <w:p w14:paraId="5D1E71EA" w14:textId="0996C0B7" w:rsidR="0064008B" w:rsidRDefault="00E56CB1" w:rsidP="0064008B">
      <w:pPr>
        <w:pStyle w:val="ListParagraph"/>
        <w:numPr>
          <w:ilvl w:val="0"/>
          <w:numId w:val="1"/>
        </w:numPr>
      </w:pPr>
      <w:r w:rsidRPr="00E56CB1">
        <w:t>Except as otherwise provided elsewhere in this Agreement</w:t>
      </w:r>
      <w:r w:rsidR="00A72A35">
        <w:t xml:space="preserve">, </w:t>
      </w:r>
      <w:r w:rsidRPr="00E56CB1">
        <w:t xml:space="preserve">the voluntary withdrawal of a </w:t>
      </w:r>
      <w:r w:rsidR="00B22400">
        <w:t>Partner</w:t>
      </w:r>
      <w:r w:rsidRPr="00E56CB1">
        <w:t xml:space="preserve"> will have no effect upon the continuance of the Partnership </w:t>
      </w:r>
      <w:r w:rsidR="004A6AFF" w:rsidRPr="00E56CB1">
        <w:t>business</w:t>
      </w:r>
      <w:r w:rsidR="004A6AFF">
        <w:t>.</w:t>
      </w:r>
    </w:p>
    <w:p w14:paraId="45EF73C8" w14:textId="77777777" w:rsidR="0064008B" w:rsidRDefault="0064008B" w:rsidP="0064008B">
      <w:pPr>
        <w:pStyle w:val="ListParagraph"/>
      </w:pPr>
    </w:p>
    <w:p w14:paraId="50CE4E4F" w14:textId="08C68035" w:rsidR="0064008B" w:rsidRDefault="00E56CB1" w:rsidP="0064008B">
      <w:pPr>
        <w:pStyle w:val="ListParagraph"/>
        <w:numPr>
          <w:ilvl w:val="0"/>
          <w:numId w:val="1"/>
        </w:numPr>
      </w:pPr>
      <w:proofErr w:type="gramStart"/>
      <w:r w:rsidRPr="00E56CB1">
        <w:t>In the event that</w:t>
      </w:r>
      <w:proofErr w:type="gramEnd"/>
      <w:r w:rsidRPr="00E56CB1">
        <w:t xml:space="preserve"> a Partner's interest in the Partnership is to be sold</w:t>
      </w:r>
      <w:r w:rsidR="00A72A35">
        <w:t>,</w:t>
      </w:r>
      <w:r w:rsidRPr="00E56CB1">
        <w:t xml:space="preserve"> the remaining Partners have a right of first purchase on that interest. If any of the remaining Partners elect to purchase the interest of the </w:t>
      </w:r>
      <w:r w:rsidR="004A6AFF">
        <w:t>Dissociated</w:t>
      </w:r>
      <w:r w:rsidRPr="00E56CB1">
        <w:t xml:space="preserve"> </w:t>
      </w:r>
      <w:r w:rsidR="00B22400">
        <w:t>Partner</w:t>
      </w:r>
      <w:r w:rsidR="00A72A35">
        <w:t>,</w:t>
      </w:r>
      <w:r w:rsidRPr="00E56CB1">
        <w:t xml:space="preserve"> those </w:t>
      </w:r>
      <w:r w:rsidR="00B22400">
        <w:t>Partners</w:t>
      </w:r>
      <w:r w:rsidRPr="00E56CB1">
        <w:t xml:space="preserve"> will serve written notice of such election upon the </w:t>
      </w:r>
      <w:r w:rsidR="004A6AFF">
        <w:t>Dissociated</w:t>
      </w:r>
      <w:r w:rsidRPr="00E56CB1">
        <w:t xml:space="preserve"> Partner </w:t>
      </w:r>
      <w:r w:rsidR="004A6AFF">
        <w:t>within</w:t>
      </w:r>
      <w:r w:rsidRPr="00E56CB1">
        <w:t xml:space="preserve"> thirty (30) days after receipt of the </w:t>
      </w:r>
      <w:r w:rsidR="004A6AFF">
        <w:t>Dissociated</w:t>
      </w:r>
      <w:r w:rsidRPr="00E56CB1">
        <w:t xml:space="preserve"> </w:t>
      </w:r>
      <w:r w:rsidR="00B22400">
        <w:t>Partner</w:t>
      </w:r>
      <w:r w:rsidRPr="00E56CB1">
        <w:t>'s notice of intention to including the purchase price and method and schedule of</w:t>
      </w:r>
      <w:r w:rsidR="004A6AFF">
        <w:t xml:space="preserve"> </w:t>
      </w:r>
      <w:r w:rsidRPr="00E56CB1">
        <w:t xml:space="preserve">payment for the Dissociated </w:t>
      </w:r>
      <w:r w:rsidR="00B22400">
        <w:t>Partner</w:t>
      </w:r>
      <w:r w:rsidRPr="00E56CB1">
        <w:t xml:space="preserve">'s interest. The purchase amount of any buyout of the Dissociated Partner's Interest </w:t>
      </w:r>
      <w:r w:rsidR="004A6AFF">
        <w:t>w</w:t>
      </w:r>
      <w:r w:rsidRPr="00E56CB1">
        <w:t xml:space="preserve">ill be determined as outlined </w:t>
      </w:r>
      <w:r w:rsidR="00A72A35">
        <w:t>in</w:t>
      </w:r>
      <w:r w:rsidRPr="00E56CB1">
        <w:t xml:space="preserve"> the Valuation of Interest section of this Agreement.</w:t>
      </w:r>
    </w:p>
    <w:p w14:paraId="69443F9E" w14:textId="77777777" w:rsidR="0064008B" w:rsidRDefault="0064008B" w:rsidP="0064008B">
      <w:pPr>
        <w:pStyle w:val="ListParagraph"/>
      </w:pPr>
    </w:p>
    <w:p w14:paraId="71B91699" w14:textId="22397926" w:rsidR="000D1987" w:rsidRDefault="00E56CB1" w:rsidP="00253239">
      <w:pPr>
        <w:pStyle w:val="ListParagraph"/>
        <w:numPr>
          <w:ilvl w:val="0"/>
          <w:numId w:val="1"/>
        </w:numPr>
      </w:pPr>
      <w:r w:rsidRPr="00E56CB1">
        <w:t xml:space="preserve">A </w:t>
      </w:r>
      <w:r w:rsidR="004A6AFF">
        <w:t>Dissociated</w:t>
      </w:r>
      <w:r w:rsidRPr="00E56CB1">
        <w:t xml:space="preserve"> Partner will only exercise the right to withdraw in good faith and will act to minimize any present or future harm done to the </w:t>
      </w:r>
      <w:r w:rsidR="004A6AFF" w:rsidRPr="00E56CB1">
        <w:t>remaining</w:t>
      </w:r>
      <w:r w:rsidRPr="00E56CB1">
        <w:t xml:space="preserve"> </w:t>
      </w:r>
      <w:r w:rsidR="00B22400">
        <w:t>Partners</w:t>
      </w:r>
      <w:r w:rsidRPr="00E56CB1">
        <w:t xml:space="preserve"> </w:t>
      </w:r>
      <w:proofErr w:type="gramStart"/>
      <w:r w:rsidRPr="00E56CB1">
        <w:t>as a result of</w:t>
      </w:r>
      <w:proofErr w:type="gramEnd"/>
      <w:r w:rsidRPr="00E56CB1">
        <w:t xml:space="preserve"> the </w:t>
      </w:r>
      <w:r w:rsidR="002A7A07">
        <w:t>withdrawal.</w:t>
      </w:r>
    </w:p>
    <w:p w14:paraId="0E692C93" w14:textId="73DFC051" w:rsidR="004A6AFF" w:rsidRPr="0064008B" w:rsidRDefault="00E56CB1" w:rsidP="0064008B">
      <w:pPr>
        <w:rPr>
          <w:b/>
          <w:bCs/>
        </w:rPr>
      </w:pPr>
      <w:r w:rsidRPr="0064008B">
        <w:rPr>
          <w:b/>
          <w:bCs/>
        </w:rPr>
        <w:t xml:space="preserve">Involuntary Withdrawal of a Partner </w:t>
      </w:r>
    </w:p>
    <w:p w14:paraId="131D7297" w14:textId="16A1D20A" w:rsidR="000D1987" w:rsidRDefault="00E56CB1" w:rsidP="00253239">
      <w:pPr>
        <w:pStyle w:val="ListParagraph"/>
        <w:numPr>
          <w:ilvl w:val="0"/>
          <w:numId w:val="1"/>
        </w:numPr>
      </w:pPr>
      <w:r w:rsidRPr="00E56CB1">
        <w:t xml:space="preserve">Events resulting m the Involuntary of a </w:t>
      </w:r>
      <w:r w:rsidR="00B22400">
        <w:t>Partner</w:t>
      </w:r>
      <w:r w:rsidRPr="00E56CB1">
        <w:t xml:space="preserve"> from the Partnership will include but not limited to: death of a </w:t>
      </w:r>
      <w:r w:rsidR="00B22400">
        <w:t>Partner</w:t>
      </w:r>
      <w:r w:rsidRPr="00E56CB1">
        <w:t xml:space="preserve">; </w:t>
      </w:r>
      <w:r w:rsidR="00B22400">
        <w:t>Partner</w:t>
      </w:r>
      <w:r w:rsidRPr="00E56CB1">
        <w:t xml:space="preserve"> mental incapacity; Partner disability preventing reasonable participation in the Partnership; Partner incompetence; breach of fiduciary duties by a </w:t>
      </w:r>
      <w:r w:rsidR="00B22400">
        <w:t>Partner</w:t>
      </w:r>
      <w:r w:rsidRPr="00E56CB1">
        <w:t xml:space="preserve">; criminal conviction of a </w:t>
      </w:r>
      <w:r w:rsidR="00B22400">
        <w:t>Partner</w:t>
      </w:r>
      <w:r w:rsidRPr="00E56CB1">
        <w:t xml:space="preserve">; Expulsion of a </w:t>
      </w:r>
      <w:r w:rsidR="00B22400">
        <w:t>Partner</w:t>
      </w:r>
      <w:r w:rsidRPr="00E56CB1">
        <w:t xml:space="preserve">; </w:t>
      </w:r>
      <w:r w:rsidR="004A6AFF">
        <w:t xml:space="preserve">Operation </w:t>
      </w:r>
      <w:r w:rsidRPr="00E56CB1">
        <w:t xml:space="preserve">of Law against a </w:t>
      </w:r>
      <w:r w:rsidR="00B22400">
        <w:t>Partner</w:t>
      </w:r>
      <w:r w:rsidRPr="00E56CB1">
        <w:t>; or any act or omission of a Partner that can reasonably be ex</w:t>
      </w:r>
      <w:r w:rsidR="0064008B">
        <w:t>pected</w:t>
      </w:r>
      <w:r w:rsidRPr="00E56CB1">
        <w:t xml:space="preserve"> to bring the business or </w:t>
      </w:r>
      <w:r w:rsidR="0064008B">
        <w:t>societal</w:t>
      </w:r>
      <w:r w:rsidRPr="00E56CB1">
        <w:t xml:space="preserve"> reputation of the Partnership into disrepute</w:t>
      </w:r>
      <w:r w:rsidR="0064008B">
        <w:t>.</w:t>
      </w:r>
    </w:p>
    <w:p w14:paraId="59038593" w14:textId="77777777" w:rsidR="0064008B" w:rsidRDefault="0064008B" w:rsidP="0064008B">
      <w:pPr>
        <w:pStyle w:val="ListParagraph"/>
      </w:pPr>
    </w:p>
    <w:p w14:paraId="5D7FF1E5" w14:textId="73749EEE" w:rsidR="000D1987" w:rsidRDefault="00E56CB1" w:rsidP="00253239">
      <w:pPr>
        <w:pStyle w:val="ListParagraph"/>
        <w:numPr>
          <w:ilvl w:val="0"/>
          <w:numId w:val="1"/>
        </w:numPr>
      </w:pPr>
      <w:r w:rsidRPr="00E56CB1">
        <w:t>Except as otherwise provided elsewhere in this Agreement</w:t>
      </w:r>
      <w:r w:rsidR="00A72A35">
        <w:t>,</w:t>
      </w:r>
      <w:r w:rsidRPr="00E56CB1">
        <w:t xml:space="preserve"> the involuntary withdrawal of a Partner will have no effect upon the continuance of the Partnership business. </w:t>
      </w:r>
      <w:r w:rsidRPr="00E56CB1">
        <w:cr/>
      </w:r>
    </w:p>
    <w:p w14:paraId="0A533568" w14:textId="56C57296" w:rsidR="000D1987" w:rsidRDefault="00E56CB1" w:rsidP="00253239">
      <w:pPr>
        <w:pStyle w:val="ListParagraph"/>
        <w:numPr>
          <w:ilvl w:val="0"/>
          <w:numId w:val="1"/>
        </w:numPr>
      </w:pPr>
      <w:proofErr w:type="gramStart"/>
      <w:r w:rsidRPr="00E56CB1">
        <w:t>In the event that</w:t>
      </w:r>
      <w:proofErr w:type="gramEnd"/>
      <w:r w:rsidRPr="00E56CB1">
        <w:t xml:space="preserve"> a Partner's interest in the Partnership is to be sold</w:t>
      </w:r>
      <w:r w:rsidR="00A72A35">
        <w:t>,</w:t>
      </w:r>
      <w:r w:rsidRPr="00E56CB1">
        <w:t xml:space="preserve"> the remaining Partners have a right of first purchase on that interest. If any of the remaining Partners elect to purchase the interest of the </w:t>
      </w:r>
      <w:r w:rsidR="0064008B">
        <w:t>Dissociated</w:t>
      </w:r>
      <w:r w:rsidRPr="00E56CB1">
        <w:t xml:space="preserve"> </w:t>
      </w:r>
      <w:r w:rsidR="00B22400">
        <w:t>Partner</w:t>
      </w:r>
      <w:r w:rsidR="00A72A35">
        <w:t>,</w:t>
      </w:r>
      <w:r w:rsidRPr="00E56CB1">
        <w:t xml:space="preserve"> those </w:t>
      </w:r>
      <w:r w:rsidR="00B22400">
        <w:t>Partners</w:t>
      </w:r>
      <w:r w:rsidRPr="00E56CB1">
        <w:t xml:space="preserve"> will serve written notice of such election</w:t>
      </w:r>
      <w:r w:rsidR="0064008B">
        <w:t xml:space="preserve">, </w:t>
      </w:r>
      <w:r w:rsidRPr="00E56CB1">
        <w:t xml:space="preserve">including the purchase price and </w:t>
      </w:r>
      <w:r w:rsidR="0064008B">
        <w:t>method</w:t>
      </w:r>
      <w:r w:rsidRPr="00E56CB1">
        <w:t xml:space="preserve"> and schedule of payment upon the Dissociated </w:t>
      </w:r>
      <w:r w:rsidR="00B22400">
        <w:t>Partner</w:t>
      </w:r>
      <w:r w:rsidR="0064008B">
        <w:t xml:space="preserve">, </w:t>
      </w:r>
      <w:r w:rsidRPr="00E56CB1">
        <w:t>their executor</w:t>
      </w:r>
      <w:r w:rsidR="0064008B">
        <w:t>,</w:t>
      </w:r>
      <w:r w:rsidRPr="00E56CB1">
        <w:t xml:space="preserve"> administrator</w:t>
      </w:r>
      <w:r w:rsidR="0064008B">
        <w:t>,</w:t>
      </w:r>
      <w:r w:rsidRPr="00E56CB1">
        <w:t xml:space="preserve"> trustee</w:t>
      </w:r>
      <w:r w:rsidR="0064008B">
        <w:t>,</w:t>
      </w:r>
      <w:r w:rsidRPr="00E56CB1">
        <w:t xml:space="preserve"> committee or analogous fiduciary a reasonable period after acquiring knowledge of the change in circumstance to the </w:t>
      </w:r>
      <w:r w:rsidR="0064008B">
        <w:t>Dissociated</w:t>
      </w:r>
      <w:r w:rsidRPr="00E56CB1">
        <w:t xml:space="preserve"> </w:t>
      </w:r>
      <w:r w:rsidR="00B22400">
        <w:t>Partner</w:t>
      </w:r>
      <w:r w:rsidR="0064008B">
        <w:t xml:space="preserve">. </w:t>
      </w:r>
      <w:r w:rsidRPr="00E56CB1">
        <w:t xml:space="preserve">The purchase amount of any buyout of a </w:t>
      </w:r>
      <w:r w:rsidR="00A72A35">
        <w:t>Partner’s</w:t>
      </w:r>
      <w:r w:rsidRPr="00E56CB1">
        <w:t xml:space="preserve"> interest will determined as outlined in the Valuation of Interest section of this Agreement. </w:t>
      </w:r>
      <w:r w:rsidRPr="00E56CB1">
        <w:cr/>
      </w:r>
    </w:p>
    <w:p w14:paraId="3B07DEE4" w14:textId="52BD55EE" w:rsidR="000D1987" w:rsidRDefault="00E56CB1" w:rsidP="00253239">
      <w:pPr>
        <w:pStyle w:val="ListParagraph"/>
        <w:numPr>
          <w:ilvl w:val="0"/>
          <w:numId w:val="1"/>
        </w:numPr>
      </w:pPr>
      <w:r w:rsidRPr="00E56CB1">
        <w:t xml:space="preserve">A trustee in bankruptcy or similar third party who may acquire that Dissociated Partner's interest in the Partnership will only acquire that </w:t>
      </w:r>
      <w:r w:rsidR="00B22400">
        <w:t>Partner</w:t>
      </w:r>
      <w:r w:rsidRPr="00E56CB1">
        <w:t xml:space="preserve">'s economic rights and interests and will not acquire any other rights of that </w:t>
      </w:r>
      <w:r w:rsidR="00B22400">
        <w:t>Partner</w:t>
      </w:r>
      <w:r w:rsidRPr="00E56CB1">
        <w:t xml:space="preserve"> or admitted as a </w:t>
      </w:r>
      <w:r w:rsidR="00B22400">
        <w:t>Partner</w:t>
      </w:r>
      <w:r w:rsidRPr="00E56CB1">
        <w:t xml:space="preserve"> of the Partnership or have the right to exercise any management or voting interests. </w:t>
      </w:r>
    </w:p>
    <w:p w14:paraId="3FEBF389" w14:textId="5720DF02" w:rsidR="000D1987" w:rsidRPr="002A7A07" w:rsidRDefault="00E56CB1" w:rsidP="002A7A07">
      <w:pPr>
        <w:rPr>
          <w:b/>
          <w:bCs/>
        </w:rPr>
      </w:pPr>
      <w:r w:rsidRPr="002A7A07">
        <w:rPr>
          <w:b/>
          <w:bCs/>
        </w:rPr>
        <w:lastRenderedPageBreak/>
        <w:t xml:space="preserve">Dissociation of a Partner </w:t>
      </w:r>
    </w:p>
    <w:p w14:paraId="0E0A200B" w14:textId="1224ED3C" w:rsidR="000D1987" w:rsidRDefault="00E56CB1" w:rsidP="00253239">
      <w:pPr>
        <w:pStyle w:val="ListParagraph"/>
        <w:numPr>
          <w:ilvl w:val="0"/>
          <w:numId w:val="1"/>
        </w:numPr>
      </w:pPr>
      <w:r w:rsidRPr="00E56CB1">
        <w:t>Where the rema</w:t>
      </w:r>
      <w:r w:rsidR="0064008B">
        <w:t>ining P</w:t>
      </w:r>
      <w:r w:rsidR="00B22400">
        <w:t>artners</w:t>
      </w:r>
      <w:r w:rsidRPr="00E56CB1">
        <w:t xml:space="preserve"> have purchased the interest of a Dissociated Partner: the purchase amount will be paid in full: but without interest</w:t>
      </w:r>
      <w:r w:rsidR="0064008B">
        <w:t>,</w:t>
      </w:r>
      <w:r w:rsidRPr="00E56CB1">
        <w:t xml:space="preserve"> within 90 days of the date of withdrawal. </w:t>
      </w:r>
    </w:p>
    <w:p w14:paraId="4A0530EB" w14:textId="77777777" w:rsidR="0064008B" w:rsidRDefault="0064008B" w:rsidP="0064008B">
      <w:pPr>
        <w:pStyle w:val="ListParagraph"/>
      </w:pPr>
    </w:p>
    <w:p w14:paraId="571E4C47" w14:textId="7B6AC49A" w:rsidR="000D1987" w:rsidRDefault="00E56CB1" w:rsidP="00253239">
      <w:pPr>
        <w:pStyle w:val="ListParagraph"/>
        <w:numPr>
          <w:ilvl w:val="0"/>
          <w:numId w:val="1"/>
        </w:numPr>
      </w:pPr>
      <w:r w:rsidRPr="00E56CB1">
        <w:t xml:space="preserve">The Partnership will retain exclusive rights to use of the trade name and firm name and all related brand and model names of the </w:t>
      </w:r>
      <w:r w:rsidR="0064008B">
        <w:t xml:space="preserve">Partnership. </w:t>
      </w:r>
      <w:r w:rsidRPr="00E56CB1">
        <w:cr/>
      </w:r>
    </w:p>
    <w:p w14:paraId="4D9321C4" w14:textId="334261BB" w:rsidR="000D1987" w:rsidRDefault="00E56CB1" w:rsidP="00253239">
      <w:pPr>
        <w:pStyle w:val="ListParagraph"/>
        <w:numPr>
          <w:ilvl w:val="0"/>
          <w:numId w:val="1"/>
        </w:numPr>
      </w:pPr>
      <w:r w:rsidRPr="00E56CB1">
        <w:t xml:space="preserve">Where the voluntary or involuntary withdrawal of a </w:t>
      </w:r>
      <w:r w:rsidR="00B22400">
        <w:t>Partner</w:t>
      </w:r>
      <w:r w:rsidRPr="00E56CB1">
        <w:t xml:space="preserve"> results in only one </w:t>
      </w:r>
      <w:r w:rsidR="00B22400">
        <w:t>Partner</w:t>
      </w:r>
      <w:r w:rsidRPr="00E56CB1">
        <w:t xml:space="preserve"> </w:t>
      </w:r>
      <w:r w:rsidR="0064008B">
        <w:t>remaining</w:t>
      </w:r>
      <w:r w:rsidRPr="00E56CB1">
        <w:t xml:space="preserve"> or where no buyer is found to purchase the </w:t>
      </w:r>
      <w:r w:rsidR="0064008B">
        <w:t>in</w:t>
      </w:r>
      <w:r w:rsidRPr="00E56CB1">
        <w:t xml:space="preserve">terest of the Dissociated </w:t>
      </w:r>
      <w:r w:rsidR="00B22400">
        <w:t>Partner</w:t>
      </w:r>
      <w:r w:rsidRPr="00E56CB1">
        <w:t xml:space="preserve"> then the Partnership will </w:t>
      </w:r>
      <w:r w:rsidR="0064008B">
        <w:t>proceed</w:t>
      </w:r>
      <w:r w:rsidRPr="00E56CB1">
        <w:t xml:space="preserve"> in a reasonable and timely manner to dissolve the Partnership</w:t>
      </w:r>
      <w:r w:rsidR="0064008B">
        <w:t xml:space="preserve">, </w:t>
      </w:r>
      <w:r w:rsidRPr="00E56CB1">
        <w:t>with all debts being paid first</w:t>
      </w:r>
      <w:r w:rsidR="0064008B">
        <w:t>,</w:t>
      </w:r>
      <w:r w:rsidRPr="00E56CB1">
        <w:t xml:space="preserve"> prior to any distribution of the remaining funds. Valuation and distribution will be determined as described </w:t>
      </w:r>
      <w:r w:rsidR="00982E4C">
        <w:t>in</w:t>
      </w:r>
      <w:r w:rsidRPr="00E56CB1">
        <w:t xml:space="preserve"> the Valuation of Interest section of this Agreement. </w:t>
      </w:r>
      <w:r w:rsidRPr="00E56CB1">
        <w:cr/>
      </w:r>
    </w:p>
    <w:p w14:paraId="0D841CCD" w14:textId="7CF3A64A" w:rsidR="000D1987" w:rsidRDefault="00E56CB1" w:rsidP="00253239">
      <w:pPr>
        <w:pStyle w:val="ListParagraph"/>
        <w:numPr>
          <w:ilvl w:val="0"/>
          <w:numId w:val="1"/>
        </w:numPr>
      </w:pPr>
      <w:r w:rsidRPr="00E56CB1">
        <w:t xml:space="preserve">The remaining </w:t>
      </w:r>
      <w:r w:rsidR="00B22400">
        <w:t>Partners</w:t>
      </w:r>
      <w:r w:rsidRPr="00E56CB1">
        <w:t xml:space="preserve"> retain the right to seek damages from a Dissociated </w:t>
      </w:r>
      <w:r w:rsidR="00B22400">
        <w:t>Partner</w:t>
      </w:r>
      <w:r w:rsidRPr="00E56CB1">
        <w:t xml:space="preserve"> </w:t>
      </w:r>
      <w:r w:rsidR="0064008B">
        <w:t>w</w:t>
      </w:r>
      <w:r w:rsidRPr="00E56CB1">
        <w:t xml:space="preserve">here the dissociation resulted from a malicious or criminal act by the </w:t>
      </w:r>
      <w:r w:rsidR="0064008B">
        <w:t>Dissociated</w:t>
      </w:r>
      <w:r w:rsidRPr="00E56CB1">
        <w:t xml:space="preserve"> </w:t>
      </w:r>
      <w:r w:rsidR="00B22400">
        <w:t>Partner</w:t>
      </w:r>
      <w:r w:rsidRPr="00E56CB1">
        <w:t xml:space="preserve"> or </w:t>
      </w:r>
      <w:r w:rsidR="0064008B">
        <w:t>w</w:t>
      </w:r>
      <w:r w:rsidRPr="00E56CB1">
        <w:t xml:space="preserve">here the </w:t>
      </w:r>
      <w:r w:rsidR="0064008B">
        <w:t>Dissociated</w:t>
      </w:r>
      <w:r w:rsidRPr="00E56CB1">
        <w:t xml:space="preserve"> Partner had breached their fiduciary duty to the Partnership or was in breach of this Agreement or had acted in a way that could reasonably be foreseen to bring harm or damage </w:t>
      </w:r>
      <w:r w:rsidRPr="00E56CB1">
        <w:cr/>
        <w:t xml:space="preserve"> to the Partnership or to the reputation of the Partnership. </w:t>
      </w:r>
      <w:r w:rsidRPr="00E56CB1">
        <w:cr/>
      </w:r>
    </w:p>
    <w:p w14:paraId="76DA2474" w14:textId="4EBE4450" w:rsidR="000D1987" w:rsidRDefault="00E56CB1" w:rsidP="00253239">
      <w:pPr>
        <w:pStyle w:val="ListParagraph"/>
        <w:numPr>
          <w:ilvl w:val="0"/>
          <w:numId w:val="1"/>
        </w:numPr>
      </w:pPr>
      <w:r w:rsidRPr="00E56CB1">
        <w:t>On any purchase and sale of a Partnership interest</w:t>
      </w:r>
      <w:r w:rsidR="00A72A35">
        <w:t>,</w:t>
      </w:r>
      <w:r w:rsidRPr="00E56CB1">
        <w:t xml:space="preserve"> a </w:t>
      </w:r>
      <w:r w:rsidR="00A72A35">
        <w:t>Dissociated</w:t>
      </w:r>
      <w:r w:rsidRPr="00E56CB1">
        <w:t xml:space="preserve"> </w:t>
      </w:r>
      <w:r w:rsidR="00B22400">
        <w:t>Partner</w:t>
      </w:r>
      <w:r w:rsidRPr="00E56CB1">
        <w:t xml:space="preserve"> will only have liability for Partnership obligations that</w:t>
      </w:r>
      <w:r w:rsidR="00A72A35">
        <w:t xml:space="preserve"> </w:t>
      </w:r>
      <w:r w:rsidRPr="00E56CB1">
        <w:t>were incurred during their time as a Partner. Immediately upon the sale of a withdrawing Partner's Interest</w:t>
      </w:r>
      <w:r w:rsidR="00A72A35">
        <w:t>,</w:t>
      </w:r>
      <w:r w:rsidRPr="00E56CB1">
        <w:t xml:space="preserve"> the Partnership will prepare</w:t>
      </w:r>
      <w:r w:rsidR="00A72A35">
        <w:t>,</w:t>
      </w:r>
      <w:r w:rsidRPr="00E56CB1">
        <w:t xml:space="preserve"> file</w:t>
      </w:r>
      <w:r w:rsidR="00A72A35">
        <w:t>,</w:t>
      </w:r>
      <w:r w:rsidRPr="00E56CB1">
        <w:t xml:space="preserve"> serve</w:t>
      </w:r>
      <w:r w:rsidR="00A72A35">
        <w:t>,</w:t>
      </w:r>
      <w:r w:rsidRPr="00E56CB1">
        <w:t xml:space="preserve"> and publish all notices required by law to protect the withdrawing Partner from liability for future </w:t>
      </w:r>
      <w:r w:rsidR="00A72A35">
        <w:t>P</w:t>
      </w:r>
      <w:r w:rsidRPr="00E56CB1">
        <w:t>artnership</w:t>
      </w:r>
      <w:r w:rsidR="0064008B">
        <w:t xml:space="preserve"> obligations.</w:t>
      </w:r>
    </w:p>
    <w:p w14:paraId="7F295F4F" w14:textId="78C9EA19" w:rsidR="00C57515" w:rsidRPr="002A7A07" w:rsidRDefault="00E56CB1" w:rsidP="002A7A07">
      <w:pPr>
        <w:rPr>
          <w:b/>
          <w:bCs/>
        </w:rPr>
      </w:pPr>
      <w:r w:rsidRPr="002A7A07">
        <w:rPr>
          <w:b/>
          <w:bCs/>
        </w:rPr>
        <w:t>Dissolution</w:t>
      </w:r>
    </w:p>
    <w:p w14:paraId="595414BC" w14:textId="3230DEF2" w:rsidR="00C57515" w:rsidRDefault="00E56CB1" w:rsidP="0064008B">
      <w:pPr>
        <w:pStyle w:val="ListParagraph"/>
        <w:numPr>
          <w:ilvl w:val="0"/>
          <w:numId w:val="1"/>
        </w:numPr>
      </w:pPr>
      <w:r w:rsidRPr="00E56CB1">
        <w:t>Except as otherwise provided in this Agreement</w:t>
      </w:r>
      <w:r w:rsidR="0064008B">
        <w:t>,</w:t>
      </w:r>
      <w:r w:rsidRPr="00E56CB1">
        <w:t xml:space="preserve"> the Partnership may be dissolved only with the unanimous consent of all </w:t>
      </w:r>
      <w:r w:rsidR="00FA430F">
        <w:t xml:space="preserve">Founding </w:t>
      </w:r>
      <w:r w:rsidR="00B22400">
        <w:t>Partners</w:t>
      </w:r>
      <w:r w:rsidR="0064008B">
        <w:t>.</w:t>
      </w:r>
    </w:p>
    <w:p w14:paraId="318E125C" w14:textId="161416EC" w:rsidR="00C57515" w:rsidRPr="002A7A07" w:rsidRDefault="00E56CB1" w:rsidP="002A7A07">
      <w:pPr>
        <w:rPr>
          <w:b/>
          <w:bCs/>
        </w:rPr>
      </w:pPr>
      <w:r w:rsidRPr="002A7A07">
        <w:rPr>
          <w:b/>
          <w:bCs/>
        </w:rPr>
        <w:t xml:space="preserve">Distribution of Property on Dissolution of Partnership </w:t>
      </w:r>
    </w:p>
    <w:p w14:paraId="1DE6C1E4" w14:textId="46BBEFA2" w:rsidR="00C57515" w:rsidRPr="00982E4C" w:rsidRDefault="00E56CB1" w:rsidP="00C57515">
      <w:pPr>
        <w:pStyle w:val="ListParagraph"/>
        <w:numPr>
          <w:ilvl w:val="0"/>
          <w:numId w:val="1"/>
        </w:numPr>
      </w:pPr>
      <w:r w:rsidRPr="00982E4C">
        <w:t>In the event of the dissolution of the Partnership</w:t>
      </w:r>
      <w:r w:rsidR="00A72A35" w:rsidRPr="00982E4C">
        <w:t>,</w:t>
      </w:r>
      <w:r w:rsidRPr="00982E4C">
        <w:t xml:space="preserve"> each </w:t>
      </w:r>
      <w:r w:rsidR="00B22400" w:rsidRPr="00982E4C">
        <w:t>Partner</w:t>
      </w:r>
      <w:r w:rsidRPr="00982E4C">
        <w:t xml:space="preserve"> will share (the "Dissolution Distribution") in any remaining assets or </w:t>
      </w:r>
      <w:r w:rsidR="002A7A07" w:rsidRPr="00982E4C">
        <w:t>liabilities</w:t>
      </w:r>
      <w:r w:rsidRPr="00982E4C">
        <w:t xml:space="preserve"> of the Partnership</w:t>
      </w:r>
      <w:r w:rsidR="00A72A35" w:rsidRPr="00982E4C">
        <w:t xml:space="preserve"> according the following </w:t>
      </w:r>
      <w:r w:rsidR="007E4178" w:rsidRPr="00982E4C">
        <w:t xml:space="preserve">“Dissolution Distribution Share” </w:t>
      </w:r>
      <w:r w:rsidR="00A72A35" w:rsidRPr="00982E4C">
        <w:t>schedule</w:t>
      </w:r>
      <w:r w:rsidR="007E4178" w:rsidRPr="00982E4C">
        <w:t xml:space="preserve">.  This schedule </w:t>
      </w:r>
      <w:r w:rsidR="00A72A35" w:rsidRPr="00982E4C">
        <w:t xml:space="preserve">may be amended from time to time with unanimous Partner consent: </w:t>
      </w:r>
      <w:r w:rsidRPr="00982E4C">
        <w:t xml:space="preserve"> </w:t>
      </w:r>
      <w:r w:rsidRPr="00982E4C">
        <w:cr/>
      </w:r>
    </w:p>
    <w:tbl>
      <w:tblPr>
        <w:tblStyle w:val="TableGrid"/>
        <w:tblW w:w="0" w:type="auto"/>
        <w:tblInd w:w="720" w:type="dxa"/>
        <w:tblLook w:val="04A0" w:firstRow="1" w:lastRow="0" w:firstColumn="1" w:lastColumn="0" w:noHBand="0" w:noVBand="1"/>
      </w:tblPr>
      <w:tblGrid>
        <w:gridCol w:w="2677"/>
        <w:gridCol w:w="3544"/>
      </w:tblGrid>
      <w:tr w:rsidR="00982E4C" w:rsidRPr="00982E4C" w14:paraId="3F643C13" w14:textId="77777777" w:rsidTr="00A72A35">
        <w:tc>
          <w:tcPr>
            <w:tcW w:w="2677" w:type="dxa"/>
          </w:tcPr>
          <w:p w14:paraId="5189D867" w14:textId="77777777" w:rsidR="00A72A35" w:rsidRPr="00982E4C" w:rsidRDefault="00A72A35" w:rsidP="00C635DD">
            <w:pPr>
              <w:jc w:val="center"/>
              <w:rPr>
                <w:b/>
                <w:bCs/>
              </w:rPr>
            </w:pPr>
            <w:r w:rsidRPr="00982E4C">
              <w:rPr>
                <w:b/>
                <w:bCs/>
              </w:rPr>
              <w:t>Partner</w:t>
            </w:r>
          </w:p>
        </w:tc>
        <w:tc>
          <w:tcPr>
            <w:tcW w:w="3544" w:type="dxa"/>
          </w:tcPr>
          <w:p w14:paraId="7410B106" w14:textId="0E944F18" w:rsidR="00A72A35" w:rsidRPr="00982E4C" w:rsidRDefault="00A72A35" w:rsidP="00C635DD">
            <w:pPr>
              <w:jc w:val="center"/>
              <w:rPr>
                <w:b/>
                <w:bCs/>
              </w:rPr>
            </w:pPr>
            <w:r w:rsidRPr="00982E4C">
              <w:rPr>
                <w:b/>
                <w:bCs/>
              </w:rPr>
              <w:t xml:space="preserve">Dissolution Distribution Share </w:t>
            </w:r>
          </w:p>
        </w:tc>
      </w:tr>
      <w:tr w:rsidR="00982E4C" w:rsidRPr="00982E4C" w14:paraId="466EA73F" w14:textId="77777777" w:rsidTr="00A72A35">
        <w:trPr>
          <w:trHeight w:val="218"/>
        </w:trPr>
        <w:tc>
          <w:tcPr>
            <w:tcW w:w="2677" w:type="dxa"/>
          </w:tcPr>
          <w:p w14:paraId="0361795A" w14:textId="77777777" w:rsidR="00A72A35" w:rsidRPr="00982E4C" w:rsidRDefault="00A72A35" w:rsidP="00C635DD">
            <w:proofErr w:type="spellStart"/>
            <w:r w:rsidRPr="00982E4C">
              <w:t>Rehan</w:t>
            </w:r>
            <w:proofErr w:type="spellEnd"/>
            <w:r w:rsidRPr="00982E4C">
              <w:t xml:space="preserve"> Shaukat</w:t>
            </w:r>
          </w:p>
        </w:tc>
        <w:tc>
          <w:tcPr>
            <w:tcW w:w="3544" w:type="dxa"/>
          </w:tcPr>
          <w:p w14:paraId="033C96B7" w14:textId="77777777" w:rsidR="00A72A35" w:rsidRPr="00982E4C" w:rsidRDefault="00A72A35" w:rsidP="00C635DD">
            <w:pPr>
              <w:jc w:val="center"/>
            </w:pPr>
            <w:r w:rsidRPr="00982E4C">
              <w:t>20%</w:t>
            </w:r>
          </w:p>
        </w:tc>
      </w:tr>
      <w:tr w:rsidR="00982E4C" w:rsidRPr="00982E4C" w14:paraId="6556B39E" w14:textId="77777777" w:rsidTr="00A72A35">
        <w:tc>
          <w:tcPr>
            <w:tcW w:w="2677" w:type="dxa"/>
          </w:tcPr>
          <w:p w14:paraId="1E1301A5" w14:textId="77777777" w:rsidR="00A72A35" w:rsidRPr="00982E4C" w:rsidRDefault="00A72A35" w:rsidP="00C635DD">
            <w:r w:rsidRPr="00982E4C">
              <w:t>Sahitya Sehgal</w:t>
            </w:r>
          </w:p>
        </w:tc>
        <w:tc>
          <w:tcPr>
            <w:tcW w:w="3544" w:type="dxa"/>
          </w:tcPr>
          <w:p w14:paraId="47AA24E8" w14:textId="77777777" w:rsidR="00A72A35" w:rsidRPr="00982E4C" w:rsidRDefault="00A72A35" w:rsidP="00C635DD">
            <w:pPr>
              <w:jc w:val="center"/>
            </w:pPr>
            <w:r w:rsidRPr="00982E4C">
              <w:t>20%</w:t>
            </w:r>
          </w:p>
        </w:tc>
      </w:tr>
      <w:tr w:rsidR="00982E4C" w:rsidRPr="00982E4C" w14:paraId="717CD9D4" w14:textId="77777777" w:rsidTr="00A72A35">
        <w:tc>
          <w:tcPr>
            <w:tcW w:w="2677" w:type="dxa"/>
          </w:tcPr>
          <w:p w14:paraId="4A359E59" w14:textId="77777777" w:rsidR="00A72A35" w:rsidRPr="00982E4C" w:rsidRDefault="00A72A35" w:rsidP="00C635DD">
            <w:r w:rsidRPr="00982E4C">
              <w:t>Arun Sharma</w:t>
            </w:r>
          </w:p>
        </w:tc>
        <w:tc>
          <w:tcPr>
            <w:tcW w:w="3544" w:type="dxa"/>
          </w:tcPr>
          <w:p w14:paraId="7DB70662" w14:textId="77777777" w:rsidR="00A72A35" w:rsidRPr="00982E4C" w:rsidRDefault="00A72A35" w:rsidP="00C635DD">
            <w:pPr>
              <w:jc w:val="center"/>
            </w:pPr>
            <w:r w:rsidRPr="00982E4C">
              <w:t>20%</w:t>
            </w:r>
          </w:p>
        </w:tc>
      </w:tr>
      <w:tr w:rsidR="00982E4C" w:rsidRPr="00982E4C" w14:paraId="443EB99D" w14:textId="77777777" w:rsidTr="00A72A35">
        <w:tc>
          <w:tcPr>
            <w:tcW w:w="2677" w:type="dxa"/>
          </w:tcPr>
          <w:p w14:paraId="5DBDA083" w14:textId="77777777" w:rsidR="00A72A35" w:rsidRPr="00982E4C" w:rsidRDefault="00A72A35" w:rsidP="00C635DD">
            <w:r w:rsidRPr="00982E4C">
              <w:t>Chirag Mehta</w:t>
            </w:r>
          </w:p>
        </w:tc>
        <w:tc>
          <w:tcPr>
            <w:tcW w:w="3544" w:type="dxa"/>
          </w:tcPr>
          <w:p w14:paraId="0AD5B99F" w14:textId="77777777" w:rsidR="00A72A35" w:rsidRPr="00982E4C" w:rsidRDefault="00A72A35" w:rsidP="00C635DD">
            <w:pPr>
              <w:jc w:val="center"/>
            </w:pPr>
            <w:r w:rsidRPr="00982E4C">
              <w:t>20%</w:t>
            </w:r>
          </w:p>
        </w:tc>
      </w:tr>
      <w:tr w:rsidR="00982E4C" w:rsidRPr="00982E4C" w14:paraId="2627DFC1" w14:textId="77777777" w:rsidTr="00A72A35">
        <w:tc>
          <w:tcPr>
            <w:tcW w:w="2677" w:type="dxa"/>
          </w:tcPr>
          <w:p w14:paraId="3563A65C" w14:textId="77777777" w:rsidR="00A72A35" w:rsidRPr="00982E4C" w:rsidRDefault="00A72A35" w:rsidP="00C635DD">
            <w:r w:rsidRPr="00982E4C">
              <w:t>Robert Becker</w:t>
            </w:r>
          </w:p>
        </w:tc>
        <w:tc>
          <w:tcPr>
            <w:tcW w:w="3544" w:type="dxa"/>
          </w:tcPr>
          <w:p w14:paraId="0B6B1596" w14:textId="77777777" w:rsidR="00A72A35" w:rsidRPr="00982E4C" w:rsidRDefault="00A72A35" w:rsidP="00C635DD">
            <w:pPr>
              <w:jc w:val="center"/>
            </w:pPr>
            <w:r w:rsidRPr="00982E4C">
              <w:t>20%</w:t>
            </w:r>
          </w:p>
        </w:tc>
      </w:tr>
    </w:tbl>
    <w:p w14:paraId="10222EA8" w14:textId="77777777" w:rsidR="00A72A35" w:rsidRDefault="00A72A35" w:rsidP="007E4178">
      <w:pPr>
        <w:pStyle w:val="ListParagraph"/>
      </w:pPr>
    </w:p>
    <w:p w14:paraId="4741BF8C" w14:textId="63E3AFC0" w:rsidR="00C57515" w:rsidRDefault="00E56CB1" w:rsidP="00C57515">
      <w:pPr>
        <w:pStyle w:val="ListParagraph"/>
        <w:numPr>
          <w:ilvl w:val="0"/>
          <w:numId w:val="1"/>
        </w:numPr>
      </w:pPr>
      <w:r w:rsidRPr="00E56CB1">
        <w:t>Upon Dissolution of the Partnership and liquidation of Partnership Property</w:t>
      </w:r>
      <w:r w:rsidR="00A72A35">
        <w:t>,</w:t>
      </w:r>
      <w:r w:rsidRPr="00E56CB1">
        <w:t xml:space="preserve"> and after payment of all selling costs and expenses</w:t>
      </w:r>
      <w:r w:rsidR="002A7A07">
        <w:t>,</w:t>
      </w:r>
      <w:r w:rsidRPr="00E56CB1">
        <w:t xml:space="preserve"> the liquidator will distribute the Partnership assets to the following groups </w:t>
      </w:r>
      <w:r w:rsidR="002A7A07">
        <w:t>according</w:t>
      </w:r>
      <w:r w:rsidRPr="00E56CB1">
        <w:t xml:space="preserve"> to the following order of</w:t>
      </w:r>
      <w:r w:rsidR="002A7A07">
        <w:t xml:space="preserve"> </w:t>
      </w:r>
      <w:r w:rsidR="002A7A07" w:rsidRPr="00E56CB1">
        <w:t>priority</w:t>
      </w:r>
      <w:r w:rsidRPr="00E56CB1">
        <w:t xml:space="preserve">: </w:t>
      </w:r>
    </w:p>
    <w:p w14:paraId="7C575F7E" w14:textId="4552FF0E" w:rsidR="00C57515" w:rsidRDefault="00E56CB1" w:rsidP="002A7A07">
      <w:pPr>
        <w:pStyle w:val="ListParagraph"/>
        <w:numPr>
          <w:ilvl w:val="1"/>
          <w:numId w:val="1"/>
        </w:numPr>
      </w:pPr>
      <w:r w:rsidRPr="00E56CB1">
        <w:t xml:space="preserve">in satisfaction of liabilities to creditors except Partnership obligations to current </w:t>
      </w:r>
      <w:proofErr w:type="gramStart"/>
      <w:r w:rsidR="00B22400">
        <w:t>Partners</w:t>
      </w:r>
      <w:r w:rsidRPr="00E56CB1">
        <w:t>;</w:t>
      </w:r>
      <w:proofErr w:type="gramEnd"/>
      <w:r w:rsidRPr="00E56CB1">
        <w:t xml:space="preserve"> </w:t>
      </w:r>
    </w:p>
    <w:p w14:paraId="354B2CBC" w14:textId="1D30F42F" w:rsidR="00C57515" w:rsidRDefault="00E56CB1" w:rsidP="002A7A07">
      <w:pPr>
        <w:pStyle w:val="ListParagraph"/>
        <w:numPr>
          <w:ilvl w:val="1"/>
          <w:numId w:val="1"/>
        </w:numPr>
      </w:pPr>
      <w:r w:rsidRPr="00E56CB1">
        <w:t xml:space="preserve">in satisfaction of Partnership debt obligations to current </w:t>
      </w:r>
      <w:r w:rsidR="00B22400">
        <w:t>Partners</w:t>
      </w:r>
      <w:r w:rsidRPr="00E56CB1">
        <w:t xml:space="preserve">; and then </w:t>
      </w:r>
    </w:p>
    <w:p w14:paraId="540E6F97" w14:textId="77777777" w:rsidR="00C57515" w:rsidRDefault="00E56CB1" w:rsidP="002A7A07">
      <w:pPr>
        <w:pStyle w:val="ListParagraph"/>
        <w:numPr>
          <w:ilvl w:val="1"/>
          <w:numId w:val="1"/>
        </w:numPr>
      </w:pPr>
      <w:r w:rsidRPr="00E56CB1">
        <w:t xml:space="preserve">to the </w:t>
      </w:r>
      <w:r w:rsidR="00B22400">
        <w:t>Partners</w:t>
      </w:r>
      <w:r w:rsidRPr="00E56CB1">
        <w:t xml:space="preserve"> according to the Dissolution Distribution described above. </w:t>
      </w:r>
      <w:r w:rsidRPr="00E56CB1">
        <w:cr/>
      </w:r>
    </w:p>
    <w:p w14:paraId="35ADDD79" w14:textId="1E7DF226" w:rsidR="00C57515" w:rsidRDefault="00E56CB1" w:rsidP="00C57515">
      <w:pPr>
        <w:pStyle w:val="ListParagraph"/>
        <w:numPr>
          <w:ilvl w:val="0"/>
          <w:numId w:val="1"/>
        </w:numPr>
      </w:pPr>
      <w:r w:rsidRPr="00E56CB1">
        <w:t xml:space="preserve">The claims of each priority group will be satisfied in full before satisfying any claims of a lower priority group. Any excess of Partnership assets after </w:t>
      </w:r>
      <w:r w:rsidR="002A7A07" w:rsidRPr="00E56CB1">
        <w:t>liabilities</w:t>
      </w:r>
      <w:r w:rsidRPr="00E56CB1">
        <w:t xml:space="preserve"> or any insufficiency in Partnership assets in resolving liabilities under this section will be shared by the Partners according to the Dissolution Distribution described above. </w:t>
      </w:r>
    </w:p>
    <w:p w14:paraId="707FF8A1" w14:textId="28F7B04F" w:rsidR="00C57515" w:rsidRPr="002A7A07" w:rsidRDefault="00E56CB1" w:rsidP="002A7A07">
      <w:pPr>
        <w:rPr>
          <w:b/>
          <w:bCs/>
        </w:rPr>
      </w:pPr>
      <w:r w:rsidRPr="002A7A07">
        <w:rPr>
          <w:b/>
          <w:bCs/>
        </w:rPr>
        <w:t xml:space="preserve">Valuation of Interest </w:t>
      </w:r>
    </w:p>
    <w:p w14:paraId="4CC86028" w14:textId="2ADC2B38" w:rsidR="00C57515" w:rsidRDefault="00E56CB1" w:rsidP="00C57515">
      <w:pPr>
        <w:pStyle w:val="ListParagraph"/>
        <w:numPr>
          <w:ilvl w:val="0"/>
          <w:numId w:val="1"/>
        </w:numPr>
      </w:pPr>
      <w:r w:rsidRPr="00E56CB1">
        <w:t>In the absence of a</w:t>
      </w:r>
      <w:r w:rsidR="002A7A07">
        <w:t xml:space="preserve"> written </w:t>
      </w:r>
      <w:r w:rsidRPr="00E56CB1">
        <w:t>agreement setting a value</w:t>
      </w:r>
      <w:r w:rsidR="002A7A07">
        <w:t xml:space="preserve">, </w:t>
      </w:r>
      <w:r w:rsidRPr="00E56CB1">
        <w:t xml:space="preserve">the value of the Partnership will </w:t>
      </w:r>
      <w:r w:rsidR="007E4178">
        <w:t xml:space="preserve">be </w:t>
      </w:r>
      <w:r w:rsidRPr="00E56CB1">
        <w:t xml:space="preserve">based on the fair market value appraisal of all Partnership assets (less </w:t>
      </w:r>
      <w:r w:rsidR="002A7A07">
        <w:t>liabilities</w:t>
      </w:r>
      <w:r w:rsidRPr="00E56CB1">
        <w:t xml:space="preserve">) determined in accordance with generally accepted accounting principles. This appraisal </w:t>
      </w:r>
      <w:r w:rsidR="002A7A07">
        <w:t>w</w:t>
      </w:r>
      <w:r w:rsidRPr="00E56CB1">
        <w:t xml:space="preserve">ill be conducted by an independent accounting firm agreed to by all </w:t>
      </w:r>
      <w:r w:rsidR="00FA430F">
        <w:t xml:space="preserve">Founding </w:t>
      </w:r>
      <w:r w:rsidR="002A7A07">
        <w:t>Partners. A</w:t>
      </w:r>
      <w:r w:rsidRPr="00E56CB1">
        <w:t>n appraiser will be appointed within a reasonabl</w:t>
      </w:r>
      <w:r w:rsidR="002A7A07">
        <w:t>e period of</w:t>
      </w:r>
      <w:r w:rsidRPr="00E56CB1">
        <w:t xml:space="preserve"> the date o</w:t>
      </w:r>
      <w:r w:rsidR="002A7A07">
        <w:t>f</w:t>
      </w:r>
      <w:r w:rsidRPr="00E56CB1">
        <w:t xml:space="preserve"> withdrawal or dissolution. </w:t>
      </w:r>
      <w:r w:rsidR="002A7A07">
        <w:t>T</w:t>
      </w:r>
      <w:r w:rsidRPr="00E56CB1">
        <w:t>he results o</w:t>
      </w:r>
      <w:r w:rsidR="002A7A07">
        <w:t>f</w:t>
      </w:r>
      <w:r w:rsidRPr="00E56CB1">
        <w:t xml:space="preserve"> the appraisal </w:t>
      </w:r>
      <w:r w:rsidR="002A7A07">
        <w:t>w</w:t>
      </w:r>
      <w:r w:rsidRPr="00E56CB1">
        <w:t xml:space="preserve">ill </w:t>
      </w:r>
      <w:r w:rsidR="002A7A07">
        <w:t>be binding</w:t>
      </w:r>
      <w:r w:rsidRPr="00E56CB1">
        <w:t xml:space="preserve"> on all Partners. A </w:t>
      </w:r>
      <w:r w:rsidR="002A7A07" w:rsidRPr="00E56CB1">
        <w:t>withdrawing</w:t>
      </w:r>
      <w:r w:rsidRPr="00E56CB1">
        <w:t xml:space="preserve"> </w:t>
      </w:r>
      <w:r w:rsidR="00B22400">
        <w:t>Partner</w:t>
      </w:r>
      <w:r w:rsidRPr="00E56CB1">
        <w:t xml:space="preserve">'s interest will </w:t>
      </w:r>
      <w:r w:rsidR="007E4178">
        <w:t xml:space="preserve">be </w:t>
      </w:r>
      <w:r w:rsidRPr="00E56CB1">
        <w:t xml:space="preserve">based on that </w:t>
      </w:r>
      <w:r w:rsidR="002A7A07">
        <w:t>Partner’s</w:t>
      </w:r>
      <w:r w:rsidRPr="00E56CB1">
        <w:t xml:space="preserve"> proportion of the Dissolution Distribution described above</w:t>
      </w:r>
      <w:r w:rsidR="007E4178">
        <w:t>,</w:t>
      </w:r>
      <w:r w:rsidRPr="00E56CB1">
        <w:t xml:space="preserve"> less any outstanding liabilities the withdrawing </w:t>
      </w:r>
      <w:r w:rsidR="00B22400">
        <w:t>Partner</w:t>
      </w:r>
      <w:r w:rsidRPr="00E56CB1">
        <w:t xml:space="preserve"> may have to the Partnership. The intent of this section is to ensure the survival of the Partnership despite the withdrawal of any individual </w:t>
      </w:r>
      <w:r w:rsidR="00B22400">
        <w:t>Partner</w:t>
      </w:r>
      <w:r w:rsidR="002A7A07">
        <w:t>.</w:t>
      </w:r>
    </w:p>
    <w:p w14:paraId="15FA5D64" w14:textId="77777777" w:rsidR="00C57515" w:rsidRDefault="00C57515" w:rsidP="002A7A07">
      <w:pPr>
        <w:pStyle w:val="ListParagraph"/>
      </w:pPr>
    </w:p>
    <w:p w14:paraId="5D012E97" w14:textId="0A5259EA" w:rsidR="00C57515" w:rsidRDefault="00E56CB1" w:rsidP="00C57515">
      <w:pPr>
        <w:pStyle w:val="ListParagraph"/>
        <w:numPr>
          <w:ilvl w:val="0"/>
          <w:numId w:val="1"/>
        </w:numPr>
      </w:pPr>
      <w:r w:rsidRPr="00E56CB1">
        <w:t>No allowance will made for goodwill</w:t>
      </w:r>
      <w:r w:rsidR="007E4178">
        <w:t>,</w:t>
      </w:r>
      <w:r w:rsidRPr="00E56CB1">
        <w:t xml:space="preserve"> trade name</w:t>
      </w:r>
      <w:r w:rsidR="007E4178">
        <w:t>,</w:t>
      </w:r>
      <w:r w:rsidRPr="00E56CB1">
        <w:t xml:space="preserve"> </w:t>
      </w:r>
      <w:proofErr w:type="gramStart"/>
      <w:r w:rsidRPr="00E56CB1">
        <w:t>patents</w:t>
      </w:r>
      <w:proofErr w:type="gramEnd"/>
      <w:r w:rsidRPr="00E56CB1">
        <w:t xml:space="preserve"> or other intangible assets</w:t>
      </w:r>
      <w:r w:rsidR="007E4178">
        <w:t>,</w:t>
      </w:r>
      <w:r w:rsidRPr="00E56CB1">
        <w:t xml:space="preserve"> except where those assets have reflected on the Partnership immediately prior to valuation.</w:t>
      </w:r>
    </w:p>
    <w:p w14:paraId="516581CC" w14:textId="61D8FB05" w:rsidR="00167EA1" w:rsidRPr="00576825" w:rsidRDefault="00E56CB1" w:rsidP="00576825">
      <w:pPr>
        <w:rPr>
          <w:b/>
          <w:bCs/>
        </w:rPr>
      </w:pPr>
      <w:r w:rsidRPr="00576825">
        <w:rPr>
          <w:b/>
          <w:bCs/>
        </w:rPr>
        <w:t xml:space="preserve">Goodwill </w:t>
      </w:r>
    </w:p>
    <w:p w14:paraId="410C90B5" w14:textId="738A36BE" w:rsidR="00167EA1" w:rsidRDefault="00E56CB1" w:rsidP="00C57515">
      <w:pPr>
        <w:pStyle w:val="ListParagraph"/>
        <w:numPr>
          <w:ilvl w:val="0"/>
          <w:numId w:val="1"/>
        </w:numPr>
      </w:pPr>
      <w:r w:rsidRPr="00E56CB1">
        <w:t>The goodwill of the Partnership business will be assessed at an amount to be determined by appraisal using generally accepted accounting principles</w:t>
      </w:r>
      <w:r w:rsidR="00576825">
        <w:t>.</w:t>
      </w:r>
    </w:p>
    <w:p w14:paraId="682C8E55" w14:textId="540CC950" w:rsidR="00167EA1" w:rsidRPr="00576825" w:rsidRDefault="00E56CB1" w:rsidP="00576825">
      <w:pPr>
        <w:rPr>
          <w:b/>
          <w:bCs/>
        </w:rPr>
      </w:pPr>
      <w:r w:rsidRPr="00576825">
        <w:rPr>
          <w:b/>
          <w:bCs/>
        </w:rPr>
        <w:t xml:space="preserve">Title to Partnership Property. </w:t>
      </w:r>
    </w:p>
    <w:p w14:paraId="7D7FA1DA" w14:textId="2D81922E" w:rsidR="00167EA1" w:rsidRDefault="00E56CB1" w:rsidP="00C57515">
      <w:pPr>
        <w:pStyle w:val="ListParagraph"/>
        <w:numPr>
          <w:ilvl w:val="0"/>
          <w:numId w:val="1"/>
        </w:numPr>
      </w:pPr>
      <w:r w:rsidRPr="00E56CB1">
        <w:t>Title to all Partnership Property will remain in the name of the Partnership. No Partner or group of Partners will have any ownership interest in such Partnership Property in whole or in part.</w:t>
      </w:r>
    </w:p>
    <w:p w14:paraId="0090C068" w14:textId="0993DE4E" w:rsidR="00167EA1" w:rsidRPr="00576825" w:rsidRDefault="00E56CB1" w:rsidP="00576825">
      <w:pPr>
        <w:rPr>
          <w:b/>
          <w:bCs/>
        </w:rPr>
      </w:pPr>
      <w:r w:rsidRPr="00576825">
        <w:rPr>
          <w:b/>
          <w:bCs/>
        </w:rPr>
        <w:t xml:space="preserve">Voting </w:t>
      </w:r>
    </w:p>
    <w:p w14:paraId="12D9B563" w14:textId="49313E9A" w:rsidR="00167EA1" w:rsidRDefault="00E56CB1" w:rsidP="00C57515">
      <w:pPr>
        <w:pStyle w:val="ListParagraph"/>
        <w:numPr>
          <w:ilvl w:val="0"/>
          <w:numId w:val="1"/>
        </w:numPr>
      </w:pPr>
      <w:r w:rsidRPr="00E56CB1">
        <w:t xml:space="preserve">Any vote required by the Partnership will be assessed where each </w:t>
      </w:r>
      <w:r w:rsidR="00FA430F">
        <w:t xml:space="preserve">Founding </w:t>
      </w:r>
      <w:r w:rsidRPr="00E56CB1">
        <w:t>Partner receives one vote carrying equal weight.</w:t>
      </w:r>
    </w:p>
    <w:p w14:paraId="4E47DC57" w14:textId="06CC059B" w:rsidR="00167EA1" w:rsidRPr="00576825" w:rsidRDefault="00E56CB1" w:rsidP="00576825">
      <w:pPr>
        <w:rPr>
          <w:b/>
          <w:bCs/>
        </w:rPr>
      </w:pPr>
      <w:r w:rsidRPr="00576825">
        <w:rPr>
          <w:b/>
          <w:bCs/>
        </w:rPr>
        <w:t xml:space="preserve">Force Majeure </w:t>
      </w:r>
    </w:p>
    <w:p w14:paraId="23EF0731" w14:textId="6EFA8E4E" w:rsidR="00167EA1" w:rsidRDefault="00E56CB1" w:rsidP="00276732">
      <w:pPr>
        <w:pStyle w:val="ListParagraph"/>
        <w:numPr>
          <w:ilvl w:val="0"/>
          <w:numId w:val="1"/>
        </w:numPr>
      </w:pPr>
      <w:r w:rsidRPr="00E56CB1">
        <w:t xml:space="preserve">A </w:t>
      </w:r>
      <w:r w:rsidR="00B22400">
        <w:t>Partner</w:t>
      </w:r>
      <w:r w:rsidRPr="00E56CB1">
        <w:t xml:space="preserve"> Will be free of liability to the Partnership where the Partner is prevented from executing their obligations under this Agreement in whole or in part due to force majeure: such as earthquake: typhoon: fire: and war or any other unforeseen and uncontrollable event where </w:t>
      </w:r>
      <w:r w:rsidRPr="00E56CB1">
        <w:lastRenderedPageBreak/>
        <w:t xml:space="preserve">the </w:t>
      </w:r>
      <w:r w:rsidR="00B22400">
        <w:t>Partner</w:t>
      </w:r>
      <w:r w:rsidRPr="00E56CB1">
        <w:t xml:space="preserve"> has communicated the circumstance of said event to any and all other </w:t>
      </w:r>
      <w:r w:rsidR="00B22400">
        <w:t>Partners</w:t>
      </w:r>
      <w:r w:rsidRPr="00E56CB1">
        <w:t xml:space="preserve"> and taken any and all appropriate action to mitigate said event.</w:t>
      </w:r>
    </w:p>
    <w:p w14:paraId="2172B40A" w14:textId="1D32499D" w:rsidR="00167EA1" w:rsidRPr="00276732" w:rsidRDefault="00E56CB1" w:rsidP="00276732">
      <w:pPr>
        <w:rPr>
          <w:b/>
          <w:bCs/>
        </w:rPr>
      </w:pPr>
      <w:r w:rsidRPr="00276732">
        <w:rPr>
          <w:b/>
          <w:bCs/>
        </w:rPr>
        <w:t xml:space="preserve">Duty of Loyalty </w:t>
      </w:r>
    </w:p>
    <w:p w14:paraId="4C98D27C" w14:textId="14BBD7AA" w:rsidR="00167EA1" w:rsidRDefault="00E56CB1" w:rsidP="00C57515">
      <w:pPr>
        <w:pStyle w:val="ListParagraph"/>
        <w:numPr>
          <w:ilvl w:val="0"/>
          <w:numId w:val="1"/>
        </w:numPr>
      </w:pPr>
      <w:r w:rsidRPr="00E56CB1">
        <w:t xml:space="preserve">No Partner </w:t>
      </w:r>
      <w:r w:rsidR="00276732">
        <w:t>w</w:t>
      </w:r>
      <w:r w:rsidRPr="00E56CB1">
        <w:t xml:space="preserve">ill engage </w:t>
      </w:r>
      <w:r w:rsidR="00276732">
        <w:t>in</w:t>
      </w:r>
      <w:r w:rsidRPr="00E56CB1">
        <w:t xml:space="preserve"> any business</w:t>
      </w:r>
      <w:r w:rsidR="007E4178">
        <w:t>,</w:t>
      </w:r>
      <w:r w:rsidRPr="00E56CB1">
        <w:t xml:space="preserve"> venture or transaction</w:t>
      </w:r>
      <w:r w:rsidR="00276732">
        <w:t>, whether</w:t>
      </w:r>
      <w:r w:rsidRPr="00E56CB1">
        <w:t xml:space="preserve"> directly or indirectly</w:t>
      </w:r>
      <w:r w:rsidR="00276732">
        <w:t xml:space="preserve">, </w:t>
      </w:r>
      <w:r w:rsidRPr="00E56CB1">
        <w:t xml:space="preserve">that might be </w:t>
      </w:r>
      <w:r w:rsidR="00276732">
        <w:t xml:space="preserve">competitive with </w:t>
      </w:r>
      <w:r w:rsidRPr="00E56CB1">
        <w:t xml:space="preserve">the business of the Partnership or that would </w:t>
      </w:r>
      <w:r w:rsidR="00276732">
        <w:t xml:space="preserve">be in </w:t>
      </w:r>
      <w:r w:rsidRPr="00E56CB1">
        <w:t xml:space="preserve">direct conflict of Interest to the Partnership without the unanimous written consent of the remaining </w:t>
      </w:r>
      <w:r w:rsidR="00B22400">
        <w:t>Partners</w:t>
      </w:r>
      <w:r w:rsidR="00276732">
        <w:t xml:space="preserve">. </w:t>
      </w:r>
      <w:proofErr w:type="gramStart"/>
      <w:r w:rsidRPr="00E56CB1">
        <w:t>Any and all</w:t>
      </w:r>
      <w:proofErr w:type="gramEnd"/>
      <w:r w:rsidRPr="00E56CB1">
        <w:t xml:space="preserve"> businesses</w:t>
      </w:r>
      <w:r w:rsidR="00276732">
        <w:t>,</w:t>
      </w:r>
      <w:r w:rsidRPr="00E56CB1">
        <w:t xml:space="preserve"> ventures or transactions with any appearance of conflict of Interest must be fully disclosed to all other </w:t>
      </w:r>
      <w:r w:rsidR="00B22400">
        <w:t>Partners</w:t>
      </w:r>
      <w:r w:rsidR="00276732">
        <w:t>. Failure</w:t>
      </w:r>
      <w:r w:rsidRPr="00E56CB1">
        <w:t xml:space="preserve"> to comply any of the terms of this clause will be deemed an Involuntary Withdrawal of the offending </w:t>
      </w:r>
      <w:r w:rsidR="00B22400">
        <w:t>Partner</w:t>
      </w:r>
      <w:r w:rsidRPr="00E56CB1">
        <w:t xml:space="preserve"> and may be treated accordingly by the remaining </w:t>
      </w:r>
      <w:r w:rsidR="00B22400">
        <w:t>Partner</w:t>
      </w:r>
      <w:r w:rsidR="007E4178">
        <w:t>s.</w:t>
      </w:r>
    </w:p>
    <w:p w14:paraId="054D5C2B" w14:textId="77777777" w:rsidR="007E4178" w:rsidRDefault="007E4178" w:rsidP="007E4178">
      <w:pPr>
        <w:pStyle w:val="ListParagraph"/>
      </w:pPr>
    </w:p>
    <w:p w14:paraId="6BDD801F" w14:textId="2BA0D7A4" w:rsidR="00167EA1" w:rsidRDefault="00E56CB1" w:rsidP="00C57515">
      <w:pPr>
        <w:pStyle w:val="ListParagraph"/>
        <w:numPr>
          <w:ilvl w:val="0"/>
          <w:numId w:val="1"/>
        </w:numPr>
      </w:pPr>
      <w:r w:rsidRPr="00E56CB1">
        <w:t>A withdrawing Partner will not carry on a similar business to the business of the Partnership within any established or contemplated market regions of the Partnership for a of at least one (1) year after the date of withdrawal.</w:t>
      </w:r>
    </w:p>
    <w:p w14:paraId="74E6C732" w14:textId="77777777" w:rsidR="00167EA1" w:rsidRPr="00276732" w:rsidRDefault="00E56CB1" w:rsidP="00276732">
      <w:pPr>
        <w:rPr>
          <w:b/>
          <w:bCs/>
        </w:rPr>
      </w:pPr>
      <w:r w:rsidRPr="00276732">
        <w:rPr>
          <w:b/>
          <w:bCs/>
        </w:rPr>
        <w:t xml:space="preserve">Duty of Accountability for Private Profits </w:t>
      </w:r>
    </w:p>
    <w:p w14:paraId="0A60299E" w14:textId="33C496E7" w:rsidR="00167EA1" w:rsidRDefault="00E56CB1" w:rsidP="00C57515">
      <w:pPr>
        <w:pStyle w:val="ListParagraph"/>
        <w:numPr>
          <w:ilvl w:val="0"/>
          <w:numId w:val="1"/>
        </w:numPr>
      </w:pPr>
      <w:r w:rsidRPr="00E56CB1">
        <w:t xml:space="preserve">Each </w:t>
      </w:r>
      <w:r w:rsidR="00B22400">
        <w:t>Partner</w:t>
      </w:r>
      <w:r w:rsidRPr="00E56CB1">
        <w:t xml:space="preserve"> must account to the Partnership for any benefit derived by that Partner the consent of the other Partners from any transaction concerning the Partnership or any use by that Partner of the Partnership property</w:t>
      </w:r>
      <w:r w:rsidR="007E4178">
        <w:t>,</w:t>
      </w:r>
      <w:r w:rsidRPr="00E56CB1">
        <w:t xml:space="preserve"> </w:t>
      </w:r>
      <w:proofErr w:type="gramStart"/>
      <w:r w:rsidRPr="00E56CB1">
        <w:t>name</w:t>
      </w:r>
      <w:proofErr w:type="gramEnd"/>
      <w:r w:rsidRPr="00E56CB1">
        <w:t xml:space="preserve"> or business connection. This duty continues to apply to any transactions undertaken after the Partnership has dissolved but before the affairs of the Partnership have been completely wound up by the surviving </w:t>
      </w:r>
      <w:r w:rsidR="00B22400">
        <w:t>Partner</w:t>
      </w:r>
      <w:r w:rsidRPr="00E56CB1">
        <w:t xml:space="preserve"> or Partners or their agent or agents.</w:t>
      </w:r>
    </w:p>
    <w:p w14:paraId="2FA3A48E" w14:textId="00D8C5BC" w:rsidR="00167EA1" w:rsidRPr="00276732" w:rsidRDefault="00E56CB1" w:rsidP="00276732">
      <w:pPr>
        <w:rPr>
          <w:b/>
          <w:bCs/>
        </w:rPr>
      </w:pPr>
      <w:r w:rsidRPr="00276732">
        <w:rPr>
          <w:b/>
          <w:bCs/>
        </w:rPr>
        <w:t xml:space="preserve">Duty to Devote Time </w:t>
      </w:r>
    </w:p>
    <w:p w14:paraId="3A6D3179" w14:textId="586BF0DE" w:rsidR="00167EA1" w:rsidRDefault="00E56CB1" w:rsidP="00C57515">
      <w:pPr>
        <w:pStyle w:val="ListParagraph"/>
        <w:numPr>
          <w:ilvl w:val="0"/>
          <w:numId w:val="1"/>
        </w:numPr>
      </w:pPr>
      <w:r w:rsidRPr="00E56CB1">
        <w:t xml:space="preserve">Each </w:t>
      </w:r>
      <w:r w:rsidR="00B22400">
        <w:t>Partner</w:t>
      </w:r>
      <w:r w:rsidRPr="00E56CB1">
        <w:t xml:space="preserve"> will devote such time and attention to the business of the Partnership as </w:t>
      </w:r>
      <w:proofErr w:type="gramStart"/>
      <w:r w:rsidRPr="00E56CB1">
        <w:t>the majority of</w:t>
      </w:r>
      <w:proofErr w:type="gramEnd"/>
      <w:r w:rsidRPr="00E56CB1">
        <w:t xml:space="preserve"> the Partners will from time to time reasonably determine for the conduct of the Partnership bus</w:t>
      </w:r>
      <w:r w:rsidR="00167EA1">
        <w:t>in</w:t>
      </w:r>
      <w:r w:rsidRPr="00E56CB1">
        <w:t>ess</w:t>
      </w:r>
      <w:r w:rsidR="00167EA1">
        <w:t>.</w:t>
      </w:r>
    </w:p>
    <w:p w14:paraId="4D6A5112" w14:textId="3A5CDE08" w:rsidR="00167EA1" w:rsidRPr="00276732" w:rsidRDefault="00E56CB1" w:rsidP="00276732">
      <w:pPr>
        <w:rPr>
          <w:b/>
          <w:bCs/>
        </w:rPr>
      </w:pPr>
      <w:r w:rsidRPr="00276732">
        <w:rPr>
          <w:b/>
          <w:bCs/>
        </w:rPr>
        <w:t xml:space="preserve">Actions Requiring Unanimous Consent of the </w:t>
      </w:r>
      <w:r w:rsidR="00FA430F">
        <w:rPr>
          <w:b/>
          <w:bCs/>
        </w:rPr>
        <w:t xml:space="preserve">Founding </w:t>
      </w:r>
      <w:r w:rsidRPr="00276732">
        <w:rPr>
          <w:b/>
          <w:bCs/>
        </w:rPr>
        <w:t>Partners</w:t>
      </w:r>
    </w:p>
    <w:p w14:paraId="1C7896CC" w14:textId="5E89EF07" w:rsidR="00167EA1" w:rsidRDefault="00E56CB1" w:rsidP="00C57515">
      <w:pPr>
        <w:pStyle w:val="ListParagraph"/>
        <w:numPr>
          <w:ilvl w:val="0"/>
          <w:numId w:val="1"/>
        </w:numPr>
      </w:pPr>
      <w:r w:rsidRPr="00E56CB1">
        <w:t xml:space="preserve">The following list of actions will require the </w:t>
      </w:r>
      <w:r w:rsidR="00167EA1">
        <w:t>unanimous</w:t>
      </w:r>
      <w:r w:rsidRPr="00E56CB1">
        <w:t xml:space="preserve"> consent of all </w:t>
      </w:r>
      <w:r w:rsidR="00FA430F">
        <w:t xml:space="preserve">Founding </w:t>
      </w:r>
      <w:r w:rsidRPr="00E56CB1">
        <w:t xml:space="preserve">Partners: </w:t>
      </w:r>
    </w:p>
    <w:p w14:paraId="3323108B" w14:textId="500ACF64" w:rsidR="00167EA1" w:rsidRDefault="00E56CB1" w:rsidP="00276732">
      <w:pPr>
        <w:pStyle w:val="ListParagraph"/>
        <w:numPr>
          <w:ilvl w:val="1"/>
          <w:numId w:val="1"/>
        </w:numPr>
      </w:pPr>
      <w:r w:rsidRPr="00E56CB1">
        <w:t xml:space="preserve">assigning cheque-signing </w:t>
      </w:r>
      <w:proofErr w:type="gramStart"/>
      <w:r w:rsidRPr="00E56CB1">
        <w:t>authority;</w:t>
      </w:r>
      <w:proofErr w:type="gramEnd"/>
    </w:p>
    <w:p w14:paraId="6CBE5ABA" w14:textId="527B6765" w:rsidR="00167EA1" w:rsidRDefault="00E56CB1" w:rsidP="00276732">
      <w:pPr>
        <w:pStyle w:val="ListParagraph"/>
        <w:numPr>
          <w:ilvl w:val="1"/>
          <w:numId w:val="1"/>
        </w:numPr>
      </w:pPr>
      <w:r w:rsidRPr="00E56CB1">
        <w:t xml:space="preserve">committing the Partnership to new liabilities or obligations totalling over </w:t>
      </w:r>
      <w:r w:rsidR="00276732">
        <w:t>$10,</w:t>
      </w:r>
      <w:r w:rsidRPr="00E56CB1">
        <w:t xml:space="preserve">000.00 </w:t>
      </w:r>
      <w:proofErr w:type="gramStart"/>
      <w:r w:rsidRPr="00E56CB1">
        <w:t>CAD;</w:t>
      </w:r>
      <w:proofErr w:type="gramEnd"/>
      <w:r w:rsidRPr="00E56CB1">
        <w:t xml:space="preserve"> </w:t>
      </w:r>
    </w:p>
    <w:p w14:paraId="7261F801" w14:textId="149AFFBA" w:rsidR="00167EA1" w:rsidRDefault="00E56CB1" w:rsidP="00276732">
      <w:pPr>
        <w:pStyle w:val="ListParagraph"/>
        <w:numPr>
          <w:ilvl w:val="1"/>
          <w:numId w:val="1"/>
        </w:numPr>
      </w:pPr>
      <w:r w:rsidRPr="00E56CB1">
        <w:t xml:space="preserve">incurring single expenditures that exceed $2,000.00 </w:t>
      </w:r>
      <w:proofErr w:type="gramStart"/>
      <w:r w:rsidRPr="00E56CB1">
        <w:t>CAD;</w:t>
      </w:r>
      <w:proofErr w:type="gramEnd"/>
      <w:r w:rsidRPr="00E56CB1">
        <w:t xml:space="preserve"> </w:t>
      </w:r>
    </w:p>
    <w:p w14:paraId="1DA0A09F" w14:textId="087CCF06" w:rsidR="00167EA1" w:rsidRDefault="00E56CB1" w:rsidP="00276732">
      <w:pPr>
        <w:pStyle w:val="ListParagraph"/>
        <w:numPr>
          <w:ilvl w:val="1"/>
          <w:numId w:val="1"/>
        </w:numPr>
      </w:pPr>
      <w:r w:rsidRPr="00E56CB1">
        <w:t xml:space="preserve">selling or encumbering of any Partnership </w:t>
      </w:r>
      <w:proofErr w:type="gramStart"/>
      <w:r w:rsidRPr="00E56CB1">
        <w:t>asset;</w:t>
      </w:r>
      <w:proofErr w:type="gramEnd"/>
      <w:r w:rsidRPr="00E56CB1">
        <w:t xml:space="preserve"> </w:t>
      </w:r>
    </w:p>
    <w:p w14:paraId="0699BAE5" w14:textId="371EE169" w:rsidR="00167EA1" w:rsidRDefault="00E56CB1" w:rsidP="00276732">
      <w:pPr>
        <w:pStyle w:val="ListParagraph"/>
        <w:numPr>
          <w:ilvl w:val="1"/>
          <w:numId w:val="1"/>
        </w:numPr>
      </w:pPr>
      <w:r w:rsidRPr="00E56CB1">
        <w:t xml:space="preserve">hiring any </w:t>
      </w:r>
      <w:proofErr w:type="gramStart"/>
      <w:r w:rsidRPr="00E56CB1">
        <w:t>employee;</w:t>
      </w:r>
      <w:proofErr w:type="gramEnd"/>
      <w:r w:rsidRPr="00E56CB1">
        <w:t xml:space="preserve"> </w:t>
      </w:r>
    </w:p>
    <w:p w14:paraId="6A44F1B7" w14:textId="281DB0A7" w:rsidR="00167EA1" w:rsidRDefault="00E56CB1" w:rsidP="00276732">
      <w:pPr>
        <w:pStyle w:val="ListParagraph"/>
        <w:numPr>
          <w:ilvl w:val="1"/>
          <w:numId w:val="1"/>
        </w:numPr>
      </w:pPr>
      <w:r w:rsidRPr="00E56CB1">
        <w:t xml:space="preserve">firing of any employee except in the case of gross misconduct that exposes the Partnership to possible </w:t>
      </w:r>
      <w:proofErr w:type="gramStart"/>
      <w:r w:rsidRPr="00E56CB1">
        <w:t>liability;</w:t>
      </w:r>
      <w:proofErr w:type="gramEnd"/>
      <w:r w:rsidRPr="00E56CB1">
        <w:t xml:space="preserve"> </w:t>
      </w:r>
    </w:p>
    <w:p w14:paraId="1B70251D" w14:textId="160ECBF0" w:rsidR="00167EA1" w:rsidRDefault="00E56CB1" w:rsidP="00276732">
      <w:pPr>
        <w:pStyle w:val="ListParagraph"/>
        <w:numPr>
          <w:ilvl w:val="1"/>
          <w:numId w:val="1"/>
        </w:numPr>
      </w:pPr>
      <w:r w:rsidRPr="00E56CB1">
        <w:t xml:space="preserve">waiving or releasing any Partnership claim except for full consideration; and </w:t>
      </w:r>
    </w:p>
    <w:p w14:paraId="69115183" w14:textId="7C333305" w:rsidR="00167EA1" w:rsidRDefault="00E56CB1" w:rsidP="00276732">
      <w:pPr>
        <w:pStyle w:val="ListParagraph"/>
        <w:numPr>
          <w:ilvl w:val="1"/>
          <w:numId w:val="1"/>
        </w:numPr>
      </w:pPr>
      <w:r w:rsidRPr="00E56CB1">
        <w:t xml:space="preserve">endangering the </w:t>
      </w:r>
      <w:r w:rsidR="00276732">
        <w:t>owner</w:t>
      </w:r>
      <w:r w:rsidRPr="00E56CB1">
        <w:t xml:space="preserve">ship or possession of Partnership property </w:t>
      </w:r>
      <w:r w:rsidRPr="00E56CB1">
        <w:cr/>
      </w:r>
    </w:p>
    <w:p w14:paraId="06BA2D73" w14:textId="36BA56E1" w:rsidR="00167EA1" w:rsidRDefault="00E56CB1" w:rsidP="00C57515">
      <w:pPr>
        <w:pStyle w:val="ListParagraph"/>
        <w:numPr>
          <w:ilvl w:val="0"/>
          <w:numId w:val="1"/>
        </w:numPr>
      </w:pPr>
      <w:r w:rsidRPr="00E56CB1">
        <w:t xml:space="preserve">Any losses incurred </w:t>
      </w:r>
      <w:proofErr w:type="gramStart"/>
      <w:r w:rsidRPr="00E56CB1">
        <w:t>as a result of</w:t>
      </w:r>
      <w:proofErr w:type="gramEnd"/>
      <w:r w:rsidRPr="00E56CB1">
        <w:t xml:space="preserve"> a violation of this section will be charged to and collected from the individual Partner that acted </w:t>
      </w:r>
      <w:r w:rsidR="00276732">
        <w:t>w</w:t>
      </w:r>
      <w:r w:rsidRPr="00E56CB1">
        <w:t xml:space="preserve">ithout </w:t>
      </w:r>
      <w:r w:rsidR="00276732">
        <w:t>unanimous</w:t>
      </w:r>
      <w:r w:rsidRPr="00E56CB1">
        <w:t xml:space="preserve"> consent and caused the loss.</w:t>
      </w:r>
    </w:p>
    <w:p w14:paraId="6B1098A9" w14:textId="2ACD9383" w:rsidR="00167EA1" w:rsidRPr="00414F79" w:rsidRDefault="00E56CB1" w:rsidP="00414F79">
      <w:pPr>
        <w:rPr>
          <w:b/>
          <w:bCs/>
        </w:rPr>
      </w:pPr>
      <w:r w:rsidRPr="00414F79">
        <w:rPr>
          <w:b/>
          <w:bCs/>
        </w:rPr>
        <w:lastRenderedPageBreak/>
        <w:t xml:space="preserve">Forbidden Acts </w:t>
      </w:r>
    </w:p>
    <w:p w14:paraId="0D6FDAC8" w14:textId="77777777" w:rsidR="00167EA1" w:rsidRDefault="00E56CB1" w:rsidP="00C57515">
      <w:pPr>
        <w:pStyle w:val="ListParagraph"/>
        <w:numPr>
          <w:ilvl w:val="0"/>
          <w:numId w:val="1"/>
        </w:numPr>
      </w:pPr>
      <w:r w:rsidRPr="00E56CB1">
        <w:t xml:space="preserve">No Partner may do any act in contravention of this Agreement. </w:t>
      </w:r>
      <w:r w:rsidRPr="00E56CB1">
        <w:cr/>
      </w:r>
    </w:p>
    <w:p w14:paraId="78E6E6DC" w14:textId="19B5430D" w:rsidR="00167EA1" w:rsidRDefault="00E56CB1" w:rsidP="00C57515">
      <w:pPr>
        <w:pStyle w:val="ListParagraph"/>
        <w:numPr>
          <w:ilvl w:val="0"/>
          <w:numId w:val="1"/>
        </w:numPr>
      </w:pPr>
      <w:r w:rsidRPr="00E56CB1">
        <w:t xml:space="preserve">No Partner may intentionally or unintentionally: the assignment of express: implied or apparent authority to a third party that is not a Partner m the Partnership. </w:t>
      </w:r>
      <w:r w:rsidRPr="00E56CB1">
        <w:cr/>
      </w:r>
    </w:p>
    <w:p w14:paraId="3358F654" w14:textId="77777777" w:rsidR="00167EA1" w:rsidRDefault="00E56CB1" w:rsidP="00C57515">
      <w:pPr>
        <w:pStyle w:val="ListParagraph"/>
        <w:numPr>
          <w:ilvl w:val="0"/>
          <w:numId w:val="1"/>
        </w:numPr>
      </w:pPr>
      <w:r w:rsidRPr="00E56CB1">
        <w:t>No Partner may do any act that would make it impossible to carry on the ordinary business of the Partnership.</w:t>
      </w:r>
      <w:r w:rsidRPr="00E56CB1">
        <w:cr/>
      </w:r>
    </w:p>
    <w:p w14:paraId="585859D9" w14:textId="77777777" w:rsidR="00167EA1" w:rsidRDefault="00E56CB1" w:rsidP="00C57515">
      <w:pPr>
        <w:pStyle w:val="ListParagraph"/>
        <w:numPr>
          <w:ilvl w:val="0"/>
          <w:numId w:val="1"/>
        </w:numPr>
      </w:pPr>
      <w:r w:rsidRPr="00E56CB1">
        <w:t xml:space="preserve">No Partner may individually consent to a judgment against the Partnership. </w:t>
      </w:r>
      <w:r w:rsidRPr="00E56CB1">
        <w:cr/>
      </w:r>
    </w:p>
    <w:p w14:paraId="0890B7FA" w14:textId="1C01319F" w:rsidR="00167EA1" w:rsidRDefault="00E56CB1" w:rsidP="00C57515">
      <w:pPr>
        <w:pStyle w:val="ListParagraph"/>
        <w:numPr>
          <w:ilvl w:val="0"/>
          <w:numId w:val="1"/>
        </w:numPr>
      </w:pPr>
      <w:r w:rsidRPr="00E56CB1">
        <w:t xml:space="preserve">No Partner will have the right or authority to bind or obligate the Partnership to any extent </w:t>
      </w:r>
      <w:proofErr w:type="gramStart"/>
      <w:r w:rsidRPr="00E56CB1">
        <w:t>with regard to</w:t>
      </w:r>
      <w:proofErr w:type="gramEnd"/>
      <w:r w:rsidRPr="00E56CB1">
        <w:t xml:space="preserve"> any matter outside the intended purpose of the Partnership. </w:t>
      </w:r>
      <w:r w:rsidRPr="00E56CB1">
        <w:cr/>
      </w:r>
    </w:p>
    <w:p w14:paraId="58A61DBC" w14:textId="579E9722" w:rsidR="00167EA1" w:rsidRDefault="00E56CB1" w:rsidP="00C57515">
      <w:pPr>
        <w:pStyle w:val="ListParagraph"/>
        <w:numPr>
          <w:ilvl w:val="0"/>
          <w:numId w:val="1"/>
        </w:numPr>
      </w:pPr>
      <w:r w:rsidRPr="00E56CB1">
        <w:t xml:space="preserve">Any violation of the above Forbidden Acts will be deemed an Involuntary Withdrawal of the offending Partner and may be treated accordingly by the remaining </w:t>
      </w:r>
      <w:r w:rsidR="00B22400">
        <w:t>Partners</w:t>
      </w:r>
      <w:r w:rsidR="00414F79">
        <w:t xml:space="preserve">. </w:t>
      </w:r>
    </w:p>
    <w:p w14:paraId="767B0655" w14:textId="163C21A4" w:rsidR="00167EA1" w:rsidRPr="00414F79" w:rsidRDefault="00E56CB1" w:rsidP="00414F79">
      <w:pPr>
        <w:rPr>
          <w:b/>
          <w:bCs/>
        </w:rPr>
      </w:pPr>
      <w:r w:rsidRPr="00414F79">
        <w:rPr>
          <w:b/>
          <w:bCs/>
        </w:rPr>
        <w:t xml:space="preserve">Indemnification </w:t>
      </w:r>
    </w:p>
    <w:p w14:paraId="35CB655A" w14:textId="4C606238" w:rsidR="00167EA1" w:rsidRDefault="00E56CB1" w:rsidP="00C57515">
      <w:pPr>
        <w:pStyle w:val="ListParagraph"/>
        <w:numPr>
          <w:ilvl w:val="0"/>
          <w:numId w:val="1"/>
        </w:numPr>
      </w:pPr>
      <w:r w:rsidRPr="00E56CB1">
        <w:t xml:space="preserve">All Partners will be indemnified and held harmless by the Partnership from and against </w:t>
      </w:r>
      <w:proofErr w:type="gramStart"/>
      <w:r w:rsidRPr="00E56CB1">
        <w:t>any and all</w:t>
      </w:r>
      <w:proofErr w:type="gramEnd"/>
      <w:r w:rsidRPr="00E56CB1">
        <w:t xml:space="preserve"> claims of any nature</w:t>
      </w:r>
      <w:r w:rsidR="00414F79">
        <w:t xml:space="preserve">, whatsoever, </w:t>
      </w:r>
      <w:r w:rsidRPr="00E56CB1">
        <w:t xml:space="preserve">arising out of a </w:t>
      </w:r>
      <w:r w:rsidR="00B22400">
        <w:t>Partner</w:t>
      </w:r>
      <w:r w:rsidRPr="00E56CB1">
        <w:t xml:space="preserve">'s participation in Partnership affairs. A Partner will not be entitled to </w:t>
      </w:r>
      <w:r w:rsidR="00414F79">
        <w:t>indemnification</w:t>
      </w:r>
      <w:r w:rsidRPr="00E56CB1">
        <w:t xml:space="preserve"> under this section for liability arising out of gross negligence or wilful misconduct of the Partner or the breach by the </w:t>
      </w:r>
      <w:r w:rsidR="00B22400">
        <w:t>Partner</w:t>
      </w:r>
      <w:r w:rsidRPr="00E56CB1">
        <w:t xml:space="preserve"> of any provisions </w:t>
      </w:r>
      <w:r w:rsidR="00414F79">
        <w:t xml:space="preserve">of this </w:t>
      </w:r>
      <w:r w:rsidRPr="00E56CB1">
        <w:t>Agreement.</w:t>
      </w:r>
    </w:p>
    <w:p w14:paraId="334E33C9" w14:textId="77777777" w:rsidR="00167EA1" w:rsidRPr="00414F79" w:rsidRDefault="00E56CB1" w:rsidP="00414F79">
      <w:pPr>
        <w:rPr>
          <w:b/>
          <w:bCs/>
        </w:rPr>
      </w:pPr>
      <w:r w:rsidRPr="00414F79">
        <w:rPr>
          <w:b/>
          <w:bCs/>
        </w:rPr>
        <w:t xml:space="preserve">Liability. </w:t>
      </w:r>
    </w:p>
    <w:p w14:paraId="65825998" w14:textId="24A4410D" w:rsidR="00167EA1" w:rsidRDefault="00E56CB1" w:rsidP="00C57515">
      <w:pPr>
        <w:pStyle w:val="ListParagraph"/>
        <w:numPr>
          <w:ilvl w:val="0"/>
          <w:numId w:val="1"/>
        </w:numPr>
      </w:pPr>
      <w:r w:rsidRPr="00E56CB1">
        <w:t xml:space="preserve">A </w:t>
      </w:r>
      <w:r w:rsidR="00B22400">
        <w:t>Partner</w:t>
      </w:r>
      <w:r w:rsidRPr="00E56CB1">
        <w:t xml:space="preserve"> will not liable to the Partnership: or to any other Partner: for any mistake or error in judgment or for any act or omission done in good faith and believed to be within the </w:t>
      </w:r>
      <w:r w:rsidR="00414F79">
        <w:t>scope</w:t>
      </w:r>
      <w:r w:rsidRPr="00E56CB1">
        <w:t xml:space="preserve"> of authority conferred or implied by this Agreement or the</w:t>
      </w:r>
      <w:r w:rsidR="00414F79">
        <w:t xml:space="preserve"> </w:t>
      </w:r>
      <w:r w:rsidR="00167EA1" w:rsidRPr="00E56CB1">
        <w:t>Partnership</w:t>
      </w:r>
      <w:r w:rsidRPr="00E56CB1">
        <w:t>.</w:t>
      </w:r>
    </w:p>
    <w:p w14:paraId="1CC0C58B" w14:textId="77777777" w:rsidR="00414F79" w:rsidRPr="00414F79" w:rsidRDefault="00E56CB1" w:rsidP="00414F79">
      <w:pPr>
        <w:rPr>
          <w:b/>
          <w:bCs/>
        </w:rPr>
      </w:pPr>
      <w:r w:rsidRPr="00414F79">
        <w:rPr>
          <w:b/>
          <w:bCs/>
        </w:rPr>
        <w:t xml:space="preserve">Liability Insurance </w:t>
      </w:r>
    </w:p>
    <w:p w14:paraId="1A2F49E1" w14:textId="024D0F5A" w:rsidR="00167EA1" w:rsidRDefault="00E56CB1" w:rsidP="00C57515">
      <w:pPr>
        <w:pStyle w:val="ListParagraph"/>
        <w:numPr>
          <w:ilvl w:val="0"/>
          <w:numId w:val="1"/>
        </w:numPr>
      </w:pPr>
      <w:r w:rsidRPr="00E56CB1">
        <w:t xml:space="preserve">The Partnership may acquire insurance on behalf of any </w:t>
      </w:r>
      <w:r w:rsidR="00B22400">
        <w:t>Partner</w:t>
      </w:r>
      <w:r w:rsidR="00FA430F">
        <w:t xml:space="preserve">, </w:t>
      </w:r>
      <w:r w:rsidRPr="00E56CB1">
        <w:t>employee</w:t>
      </w:r>
      <w:r w:rsidR="00FA430F">
        <w:t>,</w:t>
      </w:r>
      <w:r w:rsidRPr="00E56CB1">
        <w:t xml:space="preserve"> agent or other person engaged in the business interest of the Partnership against any liability asserted against them or incurred by them while acting in good faith on behalf of the Partnersh</w:t>
      </w:r>
      <w:r w:rsidR="00414F79">
        <w:t>i</w:t>
      </w:r>
      <w:r w:rsidRPr="00E56CB1">
        <w:t>p.</w:t>
      </w:r>
    </w:p>
    <w:p w14:paraId="70E709F2" w14:textId="25B7FE64" w:rsidR="00167EA1" w:rsidRPr="00414F79" w:rsidRDefault="00E56CB1" w:rsidP="00414F79">
      <w:pPr>
        <w:rPr>
          <w:b/>
          <w:bCs/>
        </w:rPr>
      </w:pPr>
      <w:r w:rsidRPr="00414F79">
        <w:rPr>
          <w:b/>
          <w:bCs/>
        </w:rPr>
        <w:t xml:space="preserve">Life Insurance </w:t>
      </w:r>
    </w:p>
    <w:p w14:paraId="43DB61ED" w14:textId="351C33D6" w:rsidR="00414F79" w:rsidRDefault="00E56CB1" w:rsidP="00414F79">
      <w:pPr>
        <w:pStyle w:val="ListParagraph"/>
        <w:numPr>
          <w:ilvl w:val="0"/>
          <w:numId w:val="1"/>
        </w:numPr>
      </w:pPr>
      <w:r w:rsidRPr="00E56CB1">
        <w:t xml:space="preserve">The Partnership will have the right to acquire life insurance on the lives of any or </w:t>
      </w:r>
      <w:proofErr w:type="gramStart"/>
      <w:r w:rsidRPr="00E56CB1">
        <w:t>all of</w:t>
      </w:r>
      <w:proofErr w:type="gramEnd"/>
      <w:r w:rsidRPr="00E56CB1">
        <w:t xml:space="preserve"> the Partners</w:t>
      </w:r>
      <w:r w:rsidR="007E4178">
        <w:t>,</w:t>
      </w:r>
      <w:r w:rsidRPr="00E56CB1">
        <w:t xml:space="preserve"> whenever it is deemed necessary by the Partnership. Each Partner will cooperate fully with the Partnership in obtaining any such of life </w:t>
      </w:r>
      <w:r w:rsidR="00414F79">
        <w:t xml:space="preserve">insurance. </w:t>
      </w:r>
    </w:p>
    <w:p w14:paraId="69B1E342" w14:textId="3734DE4A" w:rsidR="00167EA1" w:rsidRPr="00414F79" w:rsidRDefault="00E56CB1" w:rsidP="00414F79">
      <w:pPr>
        <w:rPr>
          <w:b/>
          <w:bCs/>
        </w:rPr>
      </w:pPr>
      <w:r w:rsidRPr="00414F79">
        <w:rPr>
          <w:b/>
          <w:bCs/>
        </w:rPr>
        <w:t xml:space="preserve">Amendments </w:t>
      </w:r>
    </w:p>
    <w:p w14:paraId="329F1719" w14:textId="2F73EA3B" w:rsidR="00167EA1" w:rsidRDefault="00E56CB1" w:rsidP="00C57515">
      <w:pPr>
        <w:pStyle w:val="ListParagraph"/>
        <w:numPr>
          <w:ilvl w:val="0"/>
          <w:numId w:val="1"/>
        </w:numPr>
      </w:pPr>
      <w:r w:rsidRPr="00E56CB1">
        <w:t>This Agreement may not be amended in whole or in part without the unanimous written consent of all</w:t>
      </w:r>
      <w:r w:rsidR="00FA430F">
        <w:t xml:space="preserve"> Founding</w:t>
      </w:r>
      <w:r w:rsidRPr="00E56CB1">
        <w:t xml:space="preserve"> </w:t>
      </w:r>
      <w:r w:rsidR="00167EA1">
        <w:t>Partners.</w:t>
      </w:r>
    </w:p>
    <w:p w14:paraId="745C6222" w14:textId="02408AAA" w:rsidR="00167EA1" w:rsidRPr="00414F79" w:rsidRDefault="00E56CB1" w:rsidP="00414F79">
      <w:pPr>
        <w:rPr>
          <w:b/>
          <w:bCs/>
        </w:rPr>
      </w:pPr>
      <w:r w:rsidRPr="00414F79">
        <w:rPr>
          <w:b/>
          <w:bCs/>
        </w:rPr>
        <w:t xml:space="preserve">Governing Law and Jurisdiction </w:t>
      </w:r>
    </w:p>
    <w:p w14:paraId="6EEC67E6" w14:textId="2AAD5B91" w:rsidR="00167EA1" w:rsidRDefault="00E56CB1" w:rsidP="00C57515">
      <w:pPr>
        <w:pStyle w:val="ListParagraph"/>
        <w:numPr>
          <w:ilvl w:val="0"/>
          <w:numId w:val="1"/>
        </w:numPr>
      </w:pPr>
      <w:r w:rsidRPr="00E56CB1">
        <w:lastRenderedPageBreak/>
        <w:t xml:space="preserve">This Agreement Will be construed in accordance and exclusively </w:t>
      </w:r>
      <w:r w:rsidR="00414F79" w:rsidRPr="00E56CB1">
        <w:t>governed</w:t>
      </w:r>
      <w:r w:rsidRPr="00E56CB1">
        <w:t xml:space="preserve"> by the laws of The Province of Ontario. </w:t>
      </w:r>
      <w:r w:rsidRPr="00E56CB1">
        <w:cr/>
      </w:r>
    </w:p>
    <w:p w14:paraId="5C673F1B" w14:textId="269DA3D2" w:rsidR="00167EA1" w:rsidRDefault="00E56CB1" w:rsidP="00C57515">
      <w:pPr>
        <w:pStyle w:val="ListParagraph"/>
        <w:numPr>
          <w:ilvl w:val="0"/>
          <w:numId w:val="1"/>
        </w:numPr>
      </w:pPr>
      <w:r w:rsidRPr="00E56CB1">
        <w:t xml:space="preserve">The </w:t>
      </w:r>
      <w:r w:rsidR="00B22400">
        <w:t>Partners</w:t>
      </w:r>
      <w:r w:rsidRPr="00E56CB1">
        <w:t xml:space="preserve"> submit to the jurisdiction of the </w:t>
      </w:r>
      <w:r w:rsidR="00414F79">
        <w:t>courts</w:t>
      </w:r>
      <w:r w:rsidRPr="00E56CB1">
        <w:t xml:space="preserve"> of The Province of Ontario for the enforcement of this Agreement or any arbitration award or decision arising from this</w:t>
      </w:r>
      <w:r w:rsidR="00414F79">
        <w:t xml:space="preserve"> </w:t>
      </w:r>
      <w:r w:rsidRPr="00E56CB1">
        <w:t>Agreement.</w:t>
      </w:r>
    </w:p>
    <w:p w14:paraId="39605722" w14:textId="7CB6C27A" w:rsidR="00167EA1" w:rsidRPr="00414F79" w:rsidRDefault="00E56CB1" w:rsidP="00414F79">
      <w:pPr>
        <w:rPr>
          <w:b/>
          <w:bCs/>
        </w:rPr>
      </w:pPr>
      <w:r w:rsidRPr="00414F79">
        <w:rPr>
          <w:b/>
          <w:bCs/>
        </w:rPr>
        <w:t xml:space="preserve">Definitions </w:t>
      </w:r>
    </w:p>
    <w:p w14:paraId="753D51C7" w14:textId="35CB7F31" w:rsidR="00167EA1" w:rsidRDefault="00E56CB1" w:rsidP="00C57515">
      <w:pPr>
        <w:pStyle w:val="ListParagraph"/>
        <w:numPr>
          <w:ilvl w:val="0"/>
          <w:numId w:val="1"/>
        </w:numPr>
      </w:pPr>
      <w:proofErr w:type="gramStart"/>
      <w:r w:rsidRPr="00E56CB1">
        <w:t>For the purpose of</w:t>
      </w:r>
      <w:proofErr w:type="gramEnd"/>
      <w:r w:rsidRPr="00E56CB1">
        <w:t xml:space="preserve"> this Agreement</w:t>
      </w:r>
      <w:r w:rsidR="007E4178">
        <w:t>,</w:t>
      </w:r>
      <w:r w:rsidRPr="00E56CB1">
        <w:t xml:space="preserve"> the following terms are defined as follows: </w:t>
      </w:r>
    </w:p>
    <w:p w14:paraId="1634598C" w14:textId="394E2666" w:rsidR="00167EA1" w:rsidRDefault="00E56CB1" w:rsidP="00414F79">
      <w:pPr>
        <w:pStyle w:val="ListParagraph"/>
        <w:numPr>
          <w:ilvl w:val="1"/>
          <w:numId w:val="1"/>
        </w:numPr>
      </w:pPr>
      <w:r w:rsidRPr="00E56CB1">
        <w:t xml:space="preserve">"Additional Capital Contributions" means Capital Contributions: other than Initial Capital Contributions: made by </w:t>
      </w:r>
      <w:r w:rsidR="00B22400">
        <w:t>Partners</w:t>
      </w:r>
      <w:r w:rsidRPr="00E56CB1">
        <w:t xml:space="preserve"> to the Partnership</w:t>
      </w:r>
      <w:r w:rsidR="00414F79">
        <w:t>.</w:t>
      </w:r>
    </w:p>
    <w:p w14:paraId="400E081E" w14:textId="0DB4B06F" w:rsidR="00167EA1" w:rsidRDefault="00E56CB1" w:rsidP="00414F79">
      <w:pPr>
        <w:pStyle w:val="ListParagraph"/>
        <w:numPr>
          <w:ilvl w:val="1"/>
          <w:numId w:val="1"/>
        </w:numPr>
      </w:pPr>
      <w:r w:rsidRPr="00E56CB1">
        <w:t xml:space="preserve">"Capital Contribution" means the total amount of cash or </w:t>
      </w:r>
      <w:r w:rsidR="00414F79">
        <w:t>property</w:t>
      </w:r>
      <w:r w:rsidRPr="00E56CB1">
        <w:t xml:space="preserve"> contributed to the Partnership by any one </w:t>
      </w:r>
      <w:r w:rsidR="00B22400">
        <w:t>Partner</w:t>
      </w:r>
      <w:r w:rsidR="007E4178">
        <w:t>.</w:t>
      </w:r>
    </w:p>
    <w:p w14:paraId="6329F741" w14:textId="732DB3F6" w:rsidR="00167EA1" w:rsidRDefault="00E56CB1" w:rsidP="00414F79">
      <w:pPr>
        <w:pStyle w:val="ListParagraph"/>
        <w:numPr>
          <w:ilvl w:val="1"/>
          <w:numId w:val="1"/>
        </w:numPr>
      </w:pPr>
      <w:r w:rsidRPr="00E56CB1">
        <w:t xml:space="preserve">"Dissociated Partner" means any </w:t>
      </w:r>
      <w:r w:rsidR="00B22400">
        <w:t>Partner</w:t>
      </w:r>
      <w:r w:rsidRPr="00E56CB1">
        <w:t xml:space="preserve"> who is removed from the Partnership through a voluntary or involuntary withdrawal as provided in this Agreement.</w:t>
      </w:r>
    </w:p>
    <w:p w14:paraId="222B9C92" w14:textId="5DB01174" w:rsidR="00414F79" w:rsidRDefault="00E56CB1" w:rsidP="00414F79">
      <w:pPr>
        <w:pStyle w:val="ListParagraph"/>
        <w:numPr>
          <w:ilvl w:val="1"/>
          <w:numId w:val="1"/>
        </w:numPr>
      </w:pPr>
      <w:r w:rsidRPr="00E56CB1">
        <w:t xml:space="preserve">"Expulsion of a </w:t>
      </w:r>
      <w:r w:rsidR="00414F79">
        <w:t>Partner</w:t>
      </w:r>
      <w:r w:rsidRPr="00E56CB1">
        <w:t xml:space="preserve">" can occur on application by the Partnership or another Partner: where it has been determined that the Partner: </w:t>
      </w:r>
    </w:p>
    <w:p w14:paraId="50ACA065" w14:textId="08A28409" w:rsidR="00414F79" w:rsidRDefault="00E56CB1" w:rsidP="00414F79">
      <w:pPr>
        <w:pStyle w:val="ListParagraph"/>
        <w:numPr>
          <w:ilvl w:val="2"/>
          <w:numId w:val="1"/>
        </w:numPr>
      </w:pPr>
      <w:r w:rsidRPr="00E56CB1">
        <w:t xml:space="preserve">has engaged in wrongful conduct that adversely and materially affected the Partnership's </w:t>
      </w:r>
      <w:proofErr w:type="gramStart"/>
      <w:r w:rsidRPr="00E56CB1">
        <w:t>business;</w:t>
      </w:r>
      <w:proofErr w:type="gramEnd"/>
      <w:r w:rsidRPr="00E56CB1">
        <w:t xml:space="preserve"> </w:t>
      </w:r>
    </w:p>
    <w:p w14:paraId="25043AAB" w14:textId="77777777" w:rsidR="00414F79" w:rsidRDefault="00E56CB1" w:rsidP="00414F79">
      <w:pPr>
        <w:pStyle w:val="ListParagraph"/>
        <w:numPr>
          <w:ilvl w:val="2"/>
          <w:numId w:val="1"/>
        </w:numPr>
      </w:pPr>
      <w:r w:rsidRPr="00E56CB1">
        <w:t xml:space="preserve">has </w:t>
      </w:r>
      <w:r w:rsidR="00414F79">
        <w:t>wilfully or persistently</w:t>
      </w:r>
      <w:r w:rsidRPr="00E56CB1">
        <w:t xml:space="preserve"> or committed a material breach of this Agreement or of a duty owed to the Partnership or to the other </w:t>
      </w:r>
      <w:r w:rsidR="00B22400">
        <w:t>Partners</w:t>
      </w:r>
      <w:r w:rsidRPr="00E56CB1">
        <w:t xml:space="preserve">; or </w:t>
      </w:r>
    </w:p>
    <w:p w14:paraId="7D845FA4" w14:textId="2E4B8957" w:rsidR="00167EA1" w:rsidRDefault="00E56CB1" w:rsidP="00414F79">
      <w:pPr>
        <w:pStyle w:val="ListParagraph"/>
        <w:numPr>
          <w:ilvl w:val="2"/>
          <w:numId w:val="1"/>
        </w:numPr>
      </w:pPr>
      <w:r w:rsidRPr="00E56CB1">
        <w:t xml:space="preserve">has engaged in conduct relating to the Partnership's business that makes it not reasonably practicable to carry on the business the Partner. </w:t>
      </w:r>
    </w:p>
    <w:p w14:paraId="296AEB64" w14:textId="42ED2104" w:rsidR="00167EA1" w:rsidRDefault="00E56CB1" w:rsidP="00414F79">
      <w:pPr>
        <w:pStyle w:val="ListParagraph"/>
        <w:numPr>
          <w:ilvl w:val="1"/>
          <w:numId w:val="1"/>
        </w:numPr>
      </w:pPr>
      <w:r w:rsidRPr="00E56CB1">
        <w:t xml:space="preserve">"Initial Capital Contribution" means Capital Contributions made by any </w:t>
      </w:r>
      <w:r w:rsidR="00B22400">
        <w:t>Partner</w:t>
      </w:r>
      <w:r w:rsidRPr="00E56CB1">
        <w:t xml:space="preserve"> to acquire an interest in the </w:t>
      </w:r>
      <w:r w:rsidR="00414F79">
        <w:t>Partnership</w:t>
      </w:r>
      <w:r w:rsidRPr="00E56CB1">
        <w:t xml:space="preserve">. </w:t>
      </w:r>
    </w:p>
    <w:p w14:paraId="5A4C7F01" w14:textId="633846E6" w:rsidR="00167EA1" w:rsidRDefault="00E56CB1" w:rsidP="00414F79">
      <w:pPr>
        <w:pStyle w:val="ListParagraph"/>
        <w:numPr>
          <w:ilvl w:val="1"/>
          <w:numId w:val="1"/>
        </w:numPr>
      </w:pPr>
      <w:r w:rsidRPr="00E56CB1">
        <w:t>"Operation of Law" means rights or duties that are cast upon a party by the law</w:t>
      </w:r>
      <w:r w:rsidR="007E4178">
        <w:t>,</w:t>
      </w:r>
      <w:r w:rsidRPr="00E56CB1">
        <w:t xml:space="preserve"> without any act or agreement on the part of the individual including</w:t>
      </w:r>
      <w:r w:rsidR="007E4178">
        <w:t>,</w:t>
      </w:r>
      <w:r w:rsidRPr="00E56CB1">
        <w:t xml:space="preserve"> but not limited to: an assignment for the benefit of creditors</w:t>
      </w:r>
      <w:r w:rsidR="007E4178">
        <w:t xml:space="preserve">, </w:t>
      </w:r>
      <w:r w:rsidRPr="00E56CB1">
        <w:t>a divorce</w:t>
      </w:r>
      <w:r w:rsidR="007E4178">
        <w:t>,</w:t>
      </w:r>
      <w:r w:rsidRPr="00E56CB1">
        <w:t xml:space="preserve"> or a bankruptcy. </w:t>
      </w:r>
    </w:p>
    <w:p w14:paraId="51DDEA11" w14:textId="468B1EFA" w:rsidR="00167EA1" w:rsidRPr="00414F79" w:rsidRDefault="00E56CB1" w:rsidP="00414F79">
      <w:pPr>
        <w:rPr>
          <w:b/>
          <w:bCs/>
        </w:rPr>
      </w:pPr>
      <w:r w:rsidRPr="00414F79">
        <w:rPr>
          <w:b/>
          <w:bCs/>
        </w:rPr>
        <w:t xml:space="preserve">Miscellaneous </w:t>
      </w:r>
    </w:p>
    <w:p w14:paraId="570A1CE7" w14:textId="49513E96" w:rsidR="00167EA1" w:rsidRDefault="00E56CB1" w:rsidP="00167EA1">
      <w:pPr>
        <w:pStyle w:val="ListParagraph"/>
        <w:numPr>
          <w:ilvl w:val="0"/>
          <w:numId w:val="1"/>
        </w:numPr>
      </w:pPr>
      <w:r w:rsidRPr="00E56CB1">
        <w:t xml:space="preserve">Time is of the essence in this Agreement. </w:t>
      </w:r>
    </w:p>
    <w:p w14:paraId="4CDAEC63" w14:textId="77777777" w:rsidR="003E5EA2" w:rsidRDefault="003E5EA2" w:rsidP="003E5EA2">
      <w:pPr>
        <w:pStyle w:val="ListParagraph"/>
      </w:pPr>
    </w:p>
    <w:p w14:paraId="7232C74F" w14:textId="4C9C0390" w:rsidR="00167EA1" w:rsidRDefault="00E56CB1" w:rsidP="00167EA1">
      <w:pPr>
        <w:pStyle w:val="ListParagraph"/>
        <w:numPr>
          <w:ilvl w:val="0"/>
          <w:numId w:val="1"/>
        </w:numPr>
      </w:pPr>
      <w:r w:rsidRPr="00E56CB1">
        <w:t xml:space="preserve">This Agreement may </w:t>
      </w:r>
      <w:proofErr w:type="gramStart"/>
      <w:r w:rsidRPr="00E56CB1">
        <w:t>executed</w:t>
      </w:r>
      <w:proofErr w:type="gramEnd"/>
      <w:r w:rsidRPr="00E56CB1">
        <w:t xml:space="preserve"> in counterpart.</w:t>
      </w:r>
    </w:p>
    <w:p w14:paraId="1841927E" w14:textId="77777777" w:rsidR="00414F79" w:rsidRDefault="00414F79" w:rsidP="00414F79">
      <w:pPr>
        <w:pStyle w:val="ListParagraph"/>
      </w:pPr>
    </w:p>
    <w:p w14:paraId="1E998CDC" w14:textId="747BCE08" w:rsidR="00167EA1" w:rsidRDefault="00E56CB1" w:rsidP="00167EA1">
      <w:pPr>
        <w:pStyle w:val="ListParagraph"/>
        <w:numPr>
          <w:ilvl w:val="0"/>
          <w:numId w:val="1"/>
        </w:numPr>
      </w:pPr>
      <w:r w:rsidRPr="00E56CB1">
        <w:t xml:space="preserve">Headings are </w:t>
      </w:r>
      <w:r w:rsidR="00414F79" w:rsidRPr="00E56CB1">
        <w:t>intended</w:t>
      </w:r>
      <w:r w:rsidRPr="00E56CB1">
        <w:t xml:space="preserve"> for the convenience of the parties only and are not to considered when interpreting this Agreement. </w:t>
      </w:r>
      <w:r w:rsidRPr="00E56CB1">
        <w:cr/>
      </w:r>
    </w:p>
    <w:p w14:paraId="685E76B0" w14:textId="1F8F6A44" w:rsidR="00167EA1" w:rsidRDefault="00E56CB1" w:rsidP="00167EA1">
      <w:pPr>
        <w:pStyle w:val="ListParagraph"/>
        <w:numPr>
          <w:ilvl w:val="0"/>
          <w:numId w:val="1"/>
        </w:numPr>
      </w:pPr>
      <w:r w:rsidRPr="00E56CB1">
        <w:t xml:space="preserve">Words in the singular mean and include the plural and vice versa. Words in the masculine gender include the feminine gender and vice versa. Words in the neuter gender include the masculine gender and the feminine gender and vice versa. </w:t>
      </w:r>
      <w:r w:rsidRPr="00E56CB1">
        <w:cr/>
      </w:r>
    </w:p>
    <w:p w14:paraId="52D3F5AD" w14:textId="0E2C76F2" w:rsidR="00167EA1" w:rsidRDefault="00E56CB1" w:rsidP="00167EA1">
      <w:pPr>
        <w:pStyle w:val="ListParagraph"/>
        <w:numPr>
          <w:ilvl w:val="0"/>
          <w:numId w:val="1"/>
        </w:numPr>
      </w:pPr>
      <w:r w:rsidRPr="00E56CB1">
        <w:t>If any term</w:t>
      </w:r>
      <w:r w:rsidR="003E5EA2">
        <w:t>,</w:t>
      </w:r>
      <w:r w:rsidRPr="00E56CB1">
        <w:t xml:space="preserve"> covenant</w:t>
      </w:r>
      <w:r w:rsidR="003E5EA2">
        <w:t>,</w:t>
      </w:r>
      <w:r w:rsidRPr="00E56CB1">
        <w:t xml:space="preserve"> condition or provision of this Agreement is held by a cou</w:t>
      </w:r>
      <w:r w:rsidR="003E5EA2">
        <w:t>rt</w:t>
      </w:r>
      <w:r w:rsidRPr="00E56CB1">
        <w:t xml:space="preserve"> of competent jurisdiction to invalid</w:t>
      </w:r>
      <w:r w:rsidR="003E5EA2">
        <w:t xml:space="preserve">, </w:t>
      </w:r>
      <w:r w:rsidRPr="00E56CB1">
        <w:t xml:space="preserve">void or unenforceable: it is the parties' intent that such provision be reduced in scope by the </w:t>
      </w:r>
      <w:r w:rsidR="003E5EA2">
        <w:t>court</w:t>
      </w:r>
      <w:r w:rsidRPr="00E56CB1">
        <w:t xml:space="preserve"> only to the extent deemed necessary by that cou</w:t>
      </w:r>
      <w:r w:rsidR="003E5EA2">
        <w:t>rt</w:t>
      </w:r>
      <w:r w:rsidRPr="00E56CB1">
        <w:t xml:space="preserve"> to render the </w:t>
      </w:r>
      <w:r w:rsidRPr="00E56CB1">
        <w:lastRenderedPageBreak/>
        <w:t>provision reasonable and enforceable and the remainder of the provisions of this Agreement will in no way  be affected</w:t>
      </w:r>
      <w:r w:rsidR="003E5EA2">
        <w:t>,</w:t>
      </w:r>
      <w:r w:rsidRPr="00E56CB1">
        <w:t xml:space="preserve"> impaired or invalidated as a result. </w:t>
      </w:r>
      <w:r w:rsidRPr="00E56CB1">
        <w:cr/>
      </w:r>
    </w:p>
    <w:p w14:paraId="56B9B5C0" w14:textId="15825828" w:rsidR="00167EA1" w:rsidRDefault="00E56CB1" w:rsidP="00167EA1">
      <w:pPr>
        <w:pStyle w:val="ListParagraph"/>
        <w:numPr>
          <w:ilvl w:val="0"/>
          <w:numId w:val="1"/>
        </w:numPr>
      </w:pPr>
      <w:r w:rsidRPr="00E56CB1">
        <w:t xml:space="preserve">This Agreement contains the entire agreement between the parties. All negotiations and understandings have been included in this Agreement. Statements or representations which may have made by any party to this Agreement in the negotiation stages of this Agreement may in some way be inconsistent this final </w:t>
      </w:r>
      <w:r w:rsidR="003E5EA2">
        <w:t>written</w:t>
      </w:r>
      <w:r w:rsidRPr="00E56CB1">
        <w:t xml:space="preserve"> Agreement. All such statements are declared to of no value in this Agreement. Only the</w:t>
      </w:r>
      <w:r w:rsidR="003E5EA2">
        <w:t xml:space="preserve"> written </w:t>
      </w:r>
      <w:r w:rsidRPr="00E56CB1">
        <w:t xml:space="preserve">terms of this Agreement will bind the parties. </w:t>
      </w:r>
      <w:r w:rsidRPr="00E56CB1">
        <w:cr/>
      </w:r>
    </w:p>
    <w:p w14:paraId="4AE9EFD5" w14:textId="0ED2538C" w:rsidR="00167EA1" w:rsidRDefault="00E56CB1" w:rsidP="00167EA1">
      <w:pPr>
        <w:pStyle w:val="ListParagraph"/>
        <w:numPr>
          <w:ilvl w:val="0"/>
          <w:numId w:val="1"/>
        </w:numPr>
      </w:pPr>
      <w:r w:rsidRPr="00E56CB1">
        <w:t xml:space="preserve">This Agreement and the terms and conditions contained in this Agreement apply to and are </w:t>
      </w:r>
      <w:r w:rsidR="003E5EA2">
        <w:t>binding</w:t>
      </w:r>
      <w:r w:rsidRPr="00E56CB1">
        <w:t xml:space="preserve"> upon the Partner's successors</w:t>
      </w:r>
      <w:r w:rsidR="003E5EA2">
        <w:t>,</w:t>
      </w:r>
      <w:r w:rsidRPr="00E56CB1">
        <w:t xml:space="preserve"> assigns</w:t>
      </w:r>
      <w:r w:rsidR="003E5EA2">
        <w:t>,</w:t>
      </w:r>
      <w:r w:rsidRPr="00E56CB1">
        <w:t xml:space="preserve"> executors</w:t>
      </w:r>
      <w:r w:rsidR="003E5EA2">
        <w:t>,</w:t>
      </w:r>
      <w:r w:rsidRPr="00E56CB1">
        <w:t xml:space="preserve"> administrators</w:t>
      </w:r>
      <w:r w:rsidR="003E5EA2">
        <w:t>,</w:t>
      </w:r>
      <w:r w:rsidRPr="00E56CB1">
        <w:t xml:space="preserve"> beneficiaries</w:t>
      </w:r>
      <w:r w:rsidR="003E5EA2">
        <w:t>,</w:t>
      </w:r>
      <w:r w:rsidRPr="00E56CB1">
        <w:t xml:space="preserve"> and representatives. </w:t>
      </w:r>
      <w:r w:rsidRPr="00E56CB1">
        <w:cr/>
      </w:r>
    </w:p>
    <w:p w14:paraId="69CD12BF" w14:textId="4F8DFF27" w:rsidR="00167EA1" w:rsidRDefault="00E56CB1" w:rsidP="00167EA1">
      <w:pPr>
        <w:pStyle w:val="ListParagraph"/>
        <w:numPr>
          <w:ilvl w:val="0"/>
          <w:numId w:val="1"/>
        </w:numPr>
      </w:pPr>
      <w:r w:rsidRPr="00E56CB1">
        <w:t xml:space="preserve">Any notices or delivery required here will deemed completed when hand-delivered: delivered by agent: or seven (7) days after being placed in the postage prepaid: to the parties at the addresses contained in this Agreement or as the parties may later </w:t>
      </w:r>
      <w:r w:rsidRPr="00E56CB1">
        <w:cr/>
        <w:t xml:space="preserve"> designate in writing. </w:t>
      </w:r>
      <w:r w:rsidRPr="00E56CB1">
        <w:cr/>
      </w:r>
    </w:p>
    <w:p w14:paraId="61704DF0" w14:textId="522247AB" w:rsidR="00167EA1" w:rsidRDefault="00E56CB1" w:rsidP="00167EA1">
      <w:pPr>
        <w:pStyle w:val="ListParagraph"/>
        <w:numPr>
          <w:ilvl w:val="0"/>
          <w:numId w:val="1"/>
        </w:numPr>
      </w:pPr>
      <w:proofErr w:type="gramStart"/>
      <w:r w:rsidRPr="00E56CB1">
        <w:t>All of</w:t>
      </w:r>
      <w:proofErr w:type="gramEnd"/>
      <w:r w:rsidRPr="00E56CB1">
        <w:t xml:space="preserve"> the rights</w:t>
      </w:r>
      <w:r w:rsidR="007E4178">
        <w:t>,</w:t>
      </w:r>
      <w:r w:rsidRPr="00E56CB1">
        <w:t xml:space="preserve"> remedies and benefits provided by this Agreement cumulative and will not be exclusive of any other such rights</w:t>
      </w:r>
      <w:r w:rsidR="007E4178">
        <w:t>,</w:t>
      </w:r>
      <w:r w:rsidRPr="00E56CB1">
        <w:t xml:space="preserve"> remedies and benefits allowed by law. </w:t>
      </w:r>
      <w:r w:rsidRPr="00E56CB1">
        <w:cr/>
        <w:t xml:space="preserve"> </w:t>
      </w:r>
    </w:p>
    <w:p w14:paraId="74100092" w14:textId="77777777" w:rsidR="007E4178" w:rsidRDefault="007E4178">
      <w:pPr>
        <w:rPr>
          <w:b/>
          <w:bCs/>
        </w:rPr>
      </w:pPr>
      <w:r>
        <w:rPr>
          <w:b/>
          <w:bCs/>
        </w:rPr>
        <w:br w:type="page"/>
      </w:r>
    </w:p>
    <w:p w14:paraId="55B76270" w14:textId="08244FA4" w:rsidR="003E5EA2" w:rsidRDefault="00E56CB1" w:rsidP="003E5EA2">
      <w:r w:rsidRPr="003E5EA2">
        <w:rPr>
          <w:b/>
          <w:bCs/>
        </w:rPr>
        <w:lastRenderedPageBreak/>
        <w:t>IN WITNESS WHEREOF</w:t>
      </w:r>
      <w:r w:rsidRPr="00E56CB1">
        <w:t xml:space="preserve"> the </w:t>
      </w:r>
      <w:r w:rsidR="00B22400">
        <w:t>Partners</w:t>
      </w:r>
      <w:r w:rsidRPr="00E56CB1">
        <w:t xml:space="preserve"> have duly affixed their signatures on this 1</w:t>
      </w:r>
      <w:r w:rsidR="00167EA1">
        <w:t>5</w:t>
      </w:r>
      <w:r w:rsidR="00167EA1" w:rsidRPr="003E5EA2">
        <w:rPr>
          <w:vertAlign w:val="superscript"/>
        </w:rPr>
        <w:t>th</w:t>
      </w:r>
      <w:r w:rsidR="00167EA1">
        <w:t xml:space="preserve"> </w:t>
      </w:r>
      <w:r w:rsidRPr="00E56CB1">
        <w:t xml:space="preserve">day of July: 2020. </w:t>
      </w:r>
      <w:r w:rsidRPr="00E56CB1">
        <w:cr/>
      </w:r>
    </w:p>
    <w:p w14:paraId="2CF2CE6D" w14:textId="77777777" w:rsidR="003E5EA2" w:rsidRDefault="003E5EA2" w:rsidP="003E5EA2"/>
    <w:p w14:paraId="07A2346A" w14:textId="77777777" w:rsidR="003E5EA2" w:rsidRDefault="003E5EA2" w:rsidP="003E5EA2"/>
    <w:p w14:paraId="2CF59936" w14:textId="79E60030" w:rsidR="00E56CB1" w:rsidRDefault="003E5EA2" w:rsidP="003E5EA2">
      <w:r w:rsidRPr="00E56CB1">
        <w:t xml:space="preserve"> </w:t>
      </w:r>
      <w:r w:rsidR="00E56CB1" w:rsidRPr="00E56CB1">
        <w:cr/>
      </w:r>
    </w:p>
    <w:tbl>
      <w:tblPr>
        <w:tblStyle w:val="TableGrid"/>
        <w:tblW w:w="0" w:type="auto"/>
        <w:tblInd w:w="4815" w:type="dxa"/>
        <w:tblBorders>
          <w:left w:val="none" w:sz="0" w:space="0" w:color="auto"/>
          <w:right w:val="none" w:sz="0" w:space="0" w:color="auto"/>
        </w:tblBorders>
        <w:tblLook w:val="04A0" w:firstRow="1" w:lastRow="0" w:firstColumn="1" w:lastColumn="0" w:noHBand="0" w:noVBand="1"/>
      </w:tblPr>
      <w:tblGrid>
        <w:gridCol w:w="3544"/>
      </w:tblGrid>
      <w:tr w:rsidR="003E5EA2" w14:paraId="4903F127" w14:textId="77777777" w:rsidTr="003E5EA2">
        <w:tc>
          <w:tcPr>
            <w:tcW w:w="3544" w:type="dxa"/>
          </w:tcPr>
          <w:p w14:paraId="201D3122" w14:textId="77777777" w:rsidR="003E5EA2" w:rsidRDefault="003E5EA2" w:rsidP="003E5EA2">
            <w:proofErr w:type="spellStart"/>
            <w:r w:rsidRPr="00E56CB1">
              <w:t>Rehan</w:t>
            </w:r>
            <w:proofErr w:type="spellEnd"/>
            <w:r w:rsidRPr="00E56CB1">
              <w:t xml:space="preserve"> Shaukat</w:t>
            </w:r>
          </w:p>
          <w:p w14:paraId="69D7B7ED" w14:textId="77777777" w:rsidR="003E5EA2" w:rsidRDefault="003E5EA2" w:rsidP="003E5EA2"/>
          <w:p w14:paraId="0F82FB6E" w14:textId="77777777" w:rsidR="003E5EA2" w:rsidRDefault="003E5EA2" w:rsidP="003E5EA2"/>
          <w:p w14:paraId="729520CD" w14:textId="77777777" w:rsidR="003E5EA2" w:rsidRDefault="003E5EA2" w:rsidP="003E5EA2"/>
          <w:p w14:paraId="4A736C06" w14:textId="2EF470B8" w:rsidR="003E5EA2" w:rsidRDefault="003E5EA2" w:rsidP="003E5EA2"/>
        </w:tc>
      </w:tr>
      <w:tr w:rsidR="003E5EA2" w14:paraId="45DE23A7" w14:textId="77777777" w:rsidTr="003E5EA2">
        <w:tc>
          <w:tcPr>
            <w:tcW w:w="3544" w:type="dxa"/>
          </w:tcPr>
          <w:p w14:paraId="65C70556" w14:textId="719134F9" w:rsidR="003E5EA2" w:rsidRDefault="003E5EA2" w:rsidP="003E5EA2">
            <w:r w:rsidRPr="00E56CB1">
              <w:t>Sahitya Sehgal</w:t>
            </w:r>
          </w:p>
          <w:p w14:paraId="5ACFD1C1" w14:textId="77777777" w:rsidR="003E5EA2" w:rsidRDefault="003E5EA2" w:rsidP="003E5EA2"/>
          <w:p w14:paraId="56B22533" w14:textId="77777777" w:rsidR="003E5EA2" w:rsidRDefault="003E5EA2" w:rsidP="003E5EA2"/>
          <w:p w14:paraId="2EE97564" w14:textId="77777777" w:rsidR="003E5EA2" w:rsidRDefault="003E5EA2" w:rsidP="003E5EA2"/>
          <w:p w14:paraId="3747503E" w14:textId="1398B48A" w:rsidR="003E5EA2" w:rsidRDefault="003E5EA2" w:rsidP="003E5EA2"/>
        </w:tc>
      </w:tr>
      <w:tr w:rsidR="003E5EA2" w14:paraId="11011547" w14:textId="77777777" w:rsidTr="003E5EA2">
        <w:tc>
          <w:tcPr>
            <w:tcW w:w="3544" w:type="dxa"/>
          </w:tcPr>
          <w:p w14:paraId="0E9F80F5" w14:textId="38BF2631" w:rsidR="003E5EA2" w:rsidRDefault="003E5EA2" w:rsidP="003E5EA2">
            <w:r>
              <w:t>Arun</w:t>
            </w:r>
            <w:r w:rsidRPr="00E56CB1">
              <w:t xml:space="preserve"> Sharma</w:t>
            </w:r>
          </w:p>
          <w:p w14:paraId="0D42911A" w14:textId="77777777" w:rsidR="003E5EA2" w:rsidRDefault="003E5EA2" w:rsidP="003E5EA2"/>
          <w:p w14:paraId="257130E4" w14:textId="77777777" w:rsidR="003E5EA2" w:rsidRDefault="003E5EA2" w:rsidP="003E5EA2"/>
          <w:p w14:paraId="36F1918B" w14:textId="77777777" w:rsidR="003E5EA2" w:rsidRDefault="003E5EA2" w:rsidP="003E5EA2"/>
          <w:p w14:paraId="760AA24B" w14:textId="51A4C24F" w:rsidR="003E5EA2" w:rsidRDefault="003E5EA2" w:rsidP="003E5EA2"/>
        </w:tc>
      </w:tr>
      <w:tr w:rsidR="003E5EA2" w14:paraId="3DD89E14" w14:textId="77777777" w:rsidTr="003E5EA2">
        <w:tc>
          <w:tcPr>
            <w:tcW w:w="3544" w:type="dxa"/>
            <w:tcBorders>
              <w:bottom w:val="single" w:sz="4" w:space="0" w:color="auto"/>
            </w:tcBorders>
          </w:tcPr>
          <w:p w14:paraId="1EAE7444" w14:textId="63CAB397" w:rsidR="003E5EA2" w:rsidRDefault="003E5EA2" w:rsidP="003E5EA2">
            <w:r w:rsidRPr="00E56CB1">
              <w:t>Chirag Mehta</w:t>
            </w:r>
          </w:p>
          <w:p w14:paraId="4B7FA8D7" w14:textId="77777777" w:rsidR="003E5EA2" w:rsidRDefault="003E5EA2" w:rsidP="003E5EA2"/>
          <w:p w14:paraId="0C500873" w14:textId="77777777" w:rsidR="003E5EA2" w:rsidRDefault="003E5EA2" w:rsidP="003E5EA2"/>
          <w:p w14:paraId="1D12429A" w14:textId="77777777" w:rsidR="003E5EA2" w:rsidRDefault="003E5EA2" w:rsidP="003E5EA2"/>
          <w:p w14:paraId="719A0C59" w14:textId="14999A8C" w:rsidR="003E5EA2" w:rsidRDefault="003E5EA2" w:rsidP="003E5EA2"/>
        </w:tc>
      </w:tr>
      <w:tr w:rsidR="003E5EA2" w14:paraId="28EDB308" w14:textId="77777777" w:rsidTr="003E5EA2">
        <w:tc>
          <w:tcPr>
            <w:tcW w:w="3544" w:type="dxa"/>
            <w:tcBorders>
              <w:bottom w:val="nil"/>
            </w:tcBorders>
          </w:tcPr>
          <w:p w14:paraId="53CA117D" w14:textId="0C81C47C" w:rsidR="003E5EA2" w:rsidRDefault="003E5EA2" w:rsidP="003E5EA2">
            <w:r>
              <w:t>Robert Becker</w:t>
            </w:r>
          </w:p>
          <w:p w14:paraId="3A3546E6" w14:textId="14E4118B" w:rsidR="003E5EA2" w:rsidRDefault="003E5EA2" w:rsidP="003E5EA2"/>
        </w:tc>
      </w:tr>
    </w:tbl>
    <w:p w14:paraId="2D191446" w14:textId="4277A36A" w:rsidR="003E5EA2" w:rsidRDefault="003E5EA2" w:rsidP="003E5EA2"/>
    <w:p w14:paraId="02C4E68A" w14:textId="56CCE51E" w:rsidR="00FA430F" w:rsidRDefault="00FA430F" w:rsidP="003E5EA2"/>
    <w:p w14:paraId="383502EF" w14:textId="77777777" w:rsidR="00FA430F" w:rsidRDefault="00FA430F">
      <w:pPr>
        <w:rPr>
          <w:b/>
          <w:bCs/>
        </w:rPr>
      </w:pPr>
      <w:r>
        <w:rPr>
          <w:b/>
          <w:bCs/>
        </w:rPr>
        <w:br w:type="page"/>
      </w:r>
    </w:p>
    <w:p w14:paraId="4C8508AB" w14:textId="1D19E746" w:rsidR="00FA430F" w:rsidRPr="00D663FA" w:rsidRDefault="00FA430F" w:rsidP="00FA430F">
      <w:pPr>
        <w:jc w:val="center"/>
        <w:rPr>
          <w:b/>
          <w:bCs/>
        </w:rPr>
      </w:pPr>
      <w:r>
        <w:rPr>
          <w:b/>
          <w:bCs/>
        </w:rPr>
        <w:lastRenderedPageBreak/>
        <w:t xml:space="preserve">PARTNERSHIP AMENDMENT </w:t>
      </w:r>
      <w:r w:rsidRPr="00D663FA">
        <w:rPr>
          <w:b/>
          <w:bCs/>
        </w:rPr>
        <w:t>AGREEMENT</w:t>
      </w:r>
      <w:r w:rsidRPr="00D663FA">
        <w:rPr>
          <w:b/>
          <w:bCs/>
        </w:rPr>
        <w:cr/>
      </w:r>
    </w:p>
    <w:p w14:paraId="26AA658F" w14:textId="4769E17A" w:rsidR="00FA430F" w:rsidRDefault="00FA430F" w:rsidP="00FA430F">
      <w:r>
        <w:t>THE PARTNERSHIP AMENDMENT AGREEMENT (“Amendment A”)</w:t>
      </w:r>
      <w:r w:rsidRPr="00E56CB1">
        <w:t xml:space="preserve"> </w:t>
      </w:r>
      <w:r>
        <w:t xml:space="preserve">made and entered into </w:t>
      </w:r>
      <w:r w:rsidRPr="00E56CB1">
        <w:t xml:space="preserve">this </w:t>
      </w:r>
      <w:proofErr w:type="spellStart"/>
      <w:r w:rsidRPr="00FA430F">
        <w:rPr>
          <w:color w:val="FF0000"/>
        </w:rPr>
        <w:t>xx</w:t>
      </w:r>
      <w:r w:rsidRPr="00E56CB1">
        <w:t>th</w:t>
      </w:r>
      <w:proofErr w:type="spellEnd"/>
      <w:r w:rsidRPr="00E56CB1">
        <w:t xml:space="preserve"> day of July: 2020 (the "</w:t>
      </w:r>
      <w:r>
        <w:t>Amendment</w:t>
      </w:r>
      <w:r w:rsidRPr="00E56CB1">
        <w:t xml:space="preserve"> Date"): </w:t>
      </w:r>
      <w:r w:rsidRPr="00E56CB1">
        <w:cr/>
        <w:t xml:space="preserve"> </w:t>
      </w:r>
    </w:p>
    <w:p w14:paraId="2D6194EA" w14:textId="77777777" w:rsidR="00FA430F" w:rsidRDefault="00FA430F" w:rsidP="00FA430F">
      <w:r w:rsidRPr="00D663FA">
        <w:rPr>
          <w:b/>
          <w:bCs/>
        </w:rPr>
        <w:t>AMONGST:</w:t>
      </w:r>
      <w:r w:rsidRPr="00E56CB1">
        <w:t xml:space="preserve"> </w:t>
      </w:r>
      <w:r w:rsidRPr="00E56CB1">
        <w:cr/>
      </w:r>
      <w:proofErr w:type="spellStart"/>
      <w:r w:rsidRPr="00E56CB1">
        <w:t>Rehan</w:t>
      </w:r>
      <w:proofErr w:type="spellEnd"/>
      <w:r w:rsidRPr="00E56CB1">
        <w:t xml:space="preserve"> Shaukat of </w:t>
      </w:r>
      <w:r>
        <w:t>Oakville ON</w:t>
      </w:r>
      <w:r w:rsidRPr="00E56CB1">
        <w:cr/>
        <w:t xml:space="preserve">Sahitya Sehgal of </w:t>
      </w:r>
      <w:r>
        <w:t>Woodbridge ON</w:t>
      </w:r>
      <w:r w:rsidRPr="00E56CB1">
        <w:cr/>
        <w:t xml:space="preserve">Arun Sharma of </w:t>
      </w:r>
      <w:r w:rsidRPr="00CD1BC8">
        <w:rPr>
          <w:color w:val="FF0000"/>
        </w:rPr>
        <w:t>xxx</w:t>
      </w:r>
      <w:r w:rsidRPr="00E56CB1">
        <w:cr/>
        <w:t xml:space="preserve">Chirag Mehta of </w:t>
      </w:r>
      <w:r w:rsidRPr="00CD1BC8">
        <w:rPr>
          <w:color w:val="FF0000"/>
        </w:rPr>
        <w:t>xxx</w:t>
      </w:r>
      <w:r w:rsidRPr="00E56CB1">
        <w:cr/>
        <w:t xml:space="preserve">Robert Becker of </w:t>
      </w:r>
      <w:r>
        <w:t>Oakville ON</w:t>
      </w:r>
      <w:r w:rsidRPr="00E56CB1">
        <w:cr/>
      </w:r>
    </w:p>
    <w:p w14:paraId="0DABEFC7" w14:textId="181EADCE" w:rsidR="00FA430F" w:rsidRDefault="00FA430F" w:rsidP="00FA430F">
      <w:r w:rsidRPr="00E56CB1">
        <w:t>(individually the "Partner"</w:t>
      </w:r>
      <w:r>
        <w:t xml:space="preserve"> </w:t>
      </w:r>
      <w:r w:rsidRPr="00E56CB1">
        <w:t>and collectively the "Partners"</w:t>
      </w:r>
      <w:r>
        <w:t xml:space="preserve"> and </w:t>
      </w:r>
      <w:r w:rsidRPr="007E4178">
        <w:rPr>
          <w:color w:val="FF0000"/>
        </w:rPr>
        <w:t>“Founding Partner</w:t>
      </w:r>
      <w:r>
        <w:rPr>
          <w:color w:val="FF0000"/>
        </w:rPr>
        <w:t>s</w:t>
      </w:r>
      <w:r w:rsidRPr="007E4178">
        <w:rPr>
          <w:color w:val="FF0000"/>
        </w:rPr>
        <w:t>”</w:t>
      </w:r>
      <w:r w:rsidRPr="00E56CB1">
        <w:t xml:space="preserve">). </w:t>
      </w:r>
      <w:r w:rsidRPr="00E56CB1">
        <w:cr/>
        <w:t xml:space="preserve"> </w:t>
      </w:r>
    </w:p>
    <w:p w14:paraId="181A5F37" w14:textId="77777777" w:rsidR="00FA430F" w:rsidRPr="00D663FA" w:rsidRDefault="00FA430F" w:rsidP="00FA430F">
      <w:pPr>
        <w:rPr>
          <w:b/>
          <w:bCs/>
        </w:rPr>
      </w:pPr>
      <w:r w:rsidRPr="00D663FA">
        <w:rPr>
          <w:b/>
          <w:bCs/>
        </w:rPr>
        <w:t>BACKGROUND:</w:t>
      </w:r>
    </w:p>
    <w:p w14:paraId="2E417886" w14:textId="77777777" w:rsidR="005572F3" w:rsidRDefault="00FA430F" w:rsidP="00FA430F">
      <w:pPr>
        <w:pStyle w:val="ListParagraph"/>
        <w:numPr>
          <w:ilvl w:val="0"/>
          <w:numId w:val="4"/>
        </w:numPr>
      </w:pPr>
      <w:r w:rsidRPr="00E56CB1">
        <w:t>The</w:t>
      </w:r>
      <w:r w:rsidR="005572F3">
        <w:t xml:space="preserve"> parties to this Amendment A are the Partners in a general partnership agreement (the “Partnership Agreement”) formed on the 15</w:t>
      </w:r>
      <w:r w:rsidR="005572F3" w:rsidRPr="005572F3">
        <w:rPr>
          <w:vertAlign w:val="superscript"/>
        </w:rPr>
        <w:t>th</w:t>
      </w:r>
      <w:r w:rsidR="005572F3">
        <w:t xml:space="preserve"> day of </w:t>
      </w:r>
      <w:proofErr w:type="gramStart"/>
      <w:r w:rsidR="005572F3">
        <w:t>July,</w:t>
      </w:r>
      <w:proofErr w:type="gramEnd"/>
      <w:r w:rsidR="005572F3">
        <w:t xml:space="preserve"> 2020.</w:t>
      </w:r>
    </w:p>
    <w:p w14:paraId="267BA635" w14:textId="77777777" w:rsidR="005572F3" w:rsidRDefault="005572F3" w:rsidP="00FA430F">
      <w:pPr>
        <w:pStyle w:val="ListParagraph"/>
        <w:numPr>
          <w:ilvl w:val="0"/>
          <w:numId w:val="4"/>
        </w:numPr>
      </w:pPr>
      <w:r>
        <w:t xml:space="preserve">The Partners desire to amend the current Partnership Agreement to reflect a new understanding. </w:t>
      </w:r>
    </w:p>
    <w:p w14:paraId="4D34D316" w14:textId="77777777" w:rsidR="005572F3" w:rsidRDefault="005572F3" w:rsidP="00FA430F">
      <w:pPr>
        <w:pStyle w:val="ListParagraph"/>
        <w:numPr>
          <w:ilvl w:val="0"/>
          <w:numId w:val="4"/>
        </w:numPr>
      </w:pPr>
      <w:r>
        <w:t xml:space="preserve">This is the first amendment to the Partnership Agreement.  </w:t>
      </w:r>
    </w:p>
    <w:p w14:paraId="59C5A88D" w14:textId="0EE01067" w:rsidR="005572F3" w:rsidRDefault="005572F3" w:rsidP="00FA430F">
      <w:pPr>
        <w:pStyle w:val="ListParagraph"/>
        <w:numPr>
          <w:ilvl w:val="0"/>
          <w:numId w:val="4"/>
        </w:numPr>
      </w:pPr>
      <w:r>
        <w:t xml:space="preserve">The partnership that forms the subject of this Amendment A is named </w:t>
      </w:r>
      <w:r w:rsidRPr="005572F3">
        <w:rPr>
          <w:color w:val="FF0000"/>
        </w:rPr>
        <w:t>xxx</w:t>
      </w:r>
      <w:r>
        <w:t xml:space="preserve">. </w:t>
      </w:r>
    </w:p>
    <w:p w14:paraId="660CD0E2" w14:textId="6DE791A4" w:rsidR="00FA430F" w:rsidRDefault="00FA430F" w:rsidP="00FA430F">
      <w:r w:rsidRPr="00E56CB1">
        <w:t xml:space="preserve">IN CONSIDERATION OF and as a condition of the Partners </w:t>
      </w:r>
      <w:proofErr w:type="gramStart"/>
      <w:r w:rsidRPr="00E56CB1">
        <w:t>entering into</w:t>
      </w:r>
      <w:proofErr w:type="gramEnd"/>
      <w:r w:rsidRPr="00E56CB1">
        <w:t xml:space="preserve"> this </w:t>
      </w:r>
      <w:r w:rsidR="005572F3">
        <w:t>Amendment A</w:t>
      </w:r>
      <w:r w:rsidRPr="00E56CB1">
        <w:t xml:space="preserve"> and other</w:t>
      </w:r>
      <w:r>
        <w:t xml:space="preserve"> v</w:t>
      </w:r>
      <w:r w:rsidRPr="00E56CB1">
        <w:t>aluable consideration</w:t>
      </w:r>
      <w:r>
        <w:t xml:space="preserve">, </w:t>
      </w:r>
      <w:r w:rsidRPr="00E56CB1">
        <w:t>the receipt</w:t>
      </w:r>
      <w:r>
        <w:t xml:space="preserve">, </w:t>
      </w:r>
      <w:r w:rsidRPr="00E56CB1">
        <w:t>and sufficiency of which consideration is acknowledged</w:t>
      </w:r>
      <w:r w:rsidR="005572F3">
        <w:t>,</w:t>
      </w:r>
      <w:r w:rsidRPr="00E56CB1">
        <w:t xml:space="preserve"> the parties to this </w:t>
      </w:r>
      <w:r w:rsidR="005572F3">
        <w:t>Amendment A</w:t>
      </w:r>
      <w:r w:rsidRPr="00E56CB1">
        <w:t xml:space="preserve"> agree as follows: </w:t>
      </w:r>
      <w:r w:rsidRPr="00E56CB1">
        <w:cr/>
        <w:t xml:space="preserve"> </w:t>
      </w:r>
    </w:p>
    <w:p w14:paraId="5D6CD3FE" w14:textId="4DF9C6A8" w:rsidR="005572F3" w:rsidRDefault="005572F3" w:rsidP="006A439A">
      <w:pPr>
        <w:rPr>
          <w:b/>
          <w:bCs/>
        </w:rPr>
      </w:pPr>
      <w:r>
        <w:rPr>
          <w:b/>
          <w:bCs/>
        </w:rPr>
        <w:t xml:space="preserve">Amendment </w:t>
      </w:r>
    </w:p>
    <w:p w14:paraId="76834850" w14:textId="53A04775" w:rsidR="006A439A" w:rsidRPr="00634619" w:rsidRDefault="006A439A" w:rsidP="006A439A">
      <w:pPr>
        <w:pStyle w:val="ListParagraph"/>
        <w:numPr>
          <w:ilvl w:val="0"/>
          <w:numId w:val="6"/>
        </w:numPr>
      </w:pPr>
      <w:r w:rsidRPr="00634619">
        <w:t xml:space="preserve">A new Partner will be added to the Partnership Agreement named xxx. This new partner will be: </w:t>
      </w:r>
    </w:p>
    <w:p w14:paraId="257A0B6B" w14:textId="48E89E4A" w:rsidR="006A439A" w:rsidRPr="00634619" w:rsidRDefault="006A439A" w:rsidP="006A439A">
      <w:pPr>
        <w:pStyle w:val="ListParagraph"/>
        <w:ind w:left="1440"/>
      </w:pPr>
      <w:r w:rsidRPr="00634619">
        <w:t>Karan Shah of xxx ON</w:t>
      </w:r>
    </w:p>
    <w:p w14:paraId="79E63CFD" w14:textId="77777777" w:rsidR="006A439A" w:rsidRPr="00634619" w:rsidRDefault="006A439A" w:rsidP="006A439A">
      <w:pPr>
        <w:pStyle w:val="ListParagraph"/>
      </w:pPr>
    </w:p>
    <w:p w14:paraId="3B902ABA" w14:textId="5FBAFD4B" w:rsidR="00A4512B" w:rsidRPr="00634619" w:rsidRDefault="006A439A" w:rsidP="006A439A">
      <w:pPr>
        <w:pStyle w:val="ListParagraph"/>
        <w:numPr>
          <w:ilvl w:val="0"/>
          <w:numId w:val="6"/>
        </w:numPr>
      </w:pPr>
      <w:r w:rsidRPr="00634619">
        <w:t>Any new Partner agrees to be bound by all the covenants, terms, and conditions of th</w:t>
      </w:r>
      <w:r w:rsidR="003C3147" w:rsidRPr="00634619">
        <w:t>e</w:t>
      </w:r>
      <w:r w:rsidRPr="00634619">
        <w:t xml:space="preserve"> </w:t>
      </w:r>
      <w:r w:rsidR="003C3147" w:rsidRPr="00634619">
        <w:t xml:space="preserve">Partnership </w:t>
      </w:r>
      <w:r w:rsidRPr="00634619">
        <w:t xml:space="preserve">Agreement, inclusive of all current and future amendments. Further, a new Partner will execute such documents as are needed to </w:t>
      </w:r>
      <w:proofErr w:type="gramStart"/>
      <w:r w:rsidRPr="00634619">
        <w:t>effect</w:t>
      </w:r>
      <w:proofErr w:type="gramEnd"/>
      <w:r w:rsidRPr="00634619">
        <w:t xml:space="preserve"> the admission of the new Partner. </w:t>
      </w:r>
    </w:p>
    <w:p w14:paraId="23940BC7" w14:textId="77777777" w:rsidR="003C3147" w:rsidRPr="00634619" w:rsidRDefault="003C3147" w:rsidP="003C3147">
      <w:pPr>
        <w:pStyle w:val="ListParagraph"/>
      </w:pPr>
    </w:p>
    <w:p w14:paraId="5BCBA053" w14:textId="77777777" w:rsidR="00A4512B" w:rsidRPr="00634619" w:rsidRDefault="00A4512B" w:rsidP="003C3147">
      <w:pPr>
        <w:pStyle w:val="ListParagraph"/>
        <w:numPr>
          <w:ilvl w:val="0"/>
          <w:numId w:val="6"/>
        </w:numPr>
      </w:pPr>
      <w:r w:rsidRPr="00634619">
        <w:t xml:space="preserve">This new Partner will receive </w:t>
      </w:r>
      <w:r w:rsidR="006A439A" w:rsidRPr="00634619">
        <w:t xml:space="preserve">business interest in the Partnership as </w:t>
      </w:r>
      <w:r w:rsidRPr="00634619">
        <w:t xml:space="preserve">outlined in the following schedule: </w:t>
      </w:r>
    </w:p>
    <w:tbl>
      <w:tblPr>
        <w:tblStyle w:val="TableGrid"/>
        <w:tblW w:w="9356" w:type="dxa"/>
        <w:tblInd w:w="1129" w:type="dxa"/>
        <w:tblLook w:val="04A0" w:firstRow="1" w:lastRow="0" w:firstColumn="1" w:lastColumn="0" w:noHBand="0" w:noVBand="1"/>
      </w:tblPr>
      <w:tblGrid>
        <w:gridCol w:w="1134"/>
        <w:gridCol w:w="3969"/>
        <w:gridCol w:w="1985"/>
        <w:gridCol w:w="2268"/>
      </w:tblGrid>
      <w:tr w:rsidR="00634619" w:rsidRPr="00634619" w14:paraId="22FD4974" w14:textId="13EF162D" w:rsidTr="00982E4C">
        <w:tc>
          <w:tcPr>
            <w:tcW w:w="1134" w:type="dxa"/>
          </w:tcPr>
          <w:p w14:paraId="4D64D0E9" w14:textId="4275842E" w:rsidR="00982E4C" w:rsidRPr="00634619" w:rsidRDefault="00982E4C" w:rsidP="00A4512B">
            <w:pPr>
              <w:rPr>
                <w:b/>
                <w:bCs/>
              </w:rPr>
            </w:pPr>
            <w:r w:rsidRPr="00634619">
              <w:rPr>
                <w:b/>
                <w:bCs/>
              </w:rPr>
              <w:t>Date</w:t>
            </w:r>
          </w:p>
        </w:tc>
        <w:tc>
          <w:tcPr>
            <w:tcW w:w="3969" w:type="dxa"/>
          </w:tcPr>
          <w:p w14:paraId="2FAF5143" w14:textId="011482EC" w:rsidR="00982E4C" w:rsidRPr="00634619" w:rsidRDefault="00982E4C" w:rsidP="00A4512B">
            <w:pPr>
              <w:rPr>
                <w:b/>
                <w:bCs/>
              </w:rPr>
            </w:pPr>
            <w:r w:rsidRPr="00634619">
              <w:rPr>
                <w:b/>
                <w:bCs/>
              </w:rPr>
              <w:t>Criteria</w:t>
            </w:r>
          </w:p>
        </w:tc>
        <w:tc>
          <w:tcPr>
            <w:tcW w:w="1985" w:type="dxa"/>
          </w:tcPr>
          <w:p w14:paraId="73CD5047" w14:textId="6591B800" w:rsidR="00982E4C" w:rsidRPr="00634619" w:rsidRDefault="00982E4C" w:rsidP="00A4512B">
            <w:pPr>
              <w:rPr>
                <w:b/>
                <w:bCs/>
              </w:rPr>
            </w:pPr>
            <w:r w:rsidRPr="00634619">
              <w:rPr>
                <w:b/>
                <w:bCs/>
              </w:rPr>
              <w:t xml:space="preserve">Partnership Share awarded with this agreement </w:t>
            </w:r>
          </w:p>
        </w:tc>
        <w:tc>
          <w:tcPr>
            <w:tcW w:w="2268" w:type="dxa"/>
          </w:tcPr>
          <w:p w14:paraId="56328900" w14:textId="12D86475" w:rsidR="00982E4C" w:rsidRPr="00634619" w:rsidRDefault="00982E4C" w:rsidP="00A4512B">
            <w:pPr>
              <w:rPr>
                <w:b/>
                <w:bCs/>
              </w:rPr>
            </w:pPr>
            <w:r w:rsidRPr="00634619">
              <w:rPr>
                <w:b/>
                <w:bCs/>
              </w:rPr>
              <w:t xml:space="preserve">Potential maximum performance-based additional awards </w:t>
            </w:r>
          </w:p>
        </w:tc>
      </w:tr>
      <w:tr w:rsidR="00634619" w:rsidRPr="00634619" w14:paraId="36E572EA" w14:textId="6BBE97DE" w:rsidTr="00982E4C">
        <w:tc>
          <w:tcPr>
            <w:tcW w:w="1134" w:type="dxa"/>
          </w:tcPr>
          <w:p w14:paraId="69F7BECE" w14:textId="59F4EA9B" w:rsidR="00982E4C" w:rsidRPr="00634619" w:rsidRDefault="00982E4C" w:rsidP="00A4512B">
            <w:r w:rsidRPr="00634619">
              <w:lastRenderedPageBreak/>
              <w:t>July xx, 2020</w:t>
            </w:r>
          </w:p>
        </w:tc>
        <w:tc>
          <w:tcPr>
            <w:tcW w:w="3969" w:type="dxa"/>
          </w:tcPr>
          <w:p w14:paraId="605FD29B" w14:textId="3D7BDC61" w:rsidR="00982E4C" w:rsidRPr="00634619" w:rsidRDefault="00982E4C" w:rsidP="00A4512B">
            <w:r w:rsidRPr="00634619">
              <w:t xml:space="preserve">Agreement to the terms and conditions of the Partnership Agreement and all current and future amendments. </w:t>
            </w:r>
          </w:p>
        </w:tc>
        <w:tc>
          <w:tcPr>
            <w:tcW w:w="1985" w:type="dxa"/>
          </w:tcPr>
          <w:p w14:paraId="571F621E" w14:textId="5BED19EE" w:rsidR="00982E4C" w:rsidRPr="00634619" w:rsidRDefault="00982E4C" w:rsidP="00A4512B">
            <w:r w:rsidRPr="00634619">
              <w:t xml:space="preserve">0.5% </w:t>
            </w:r>
          </w:p>
        </w:tc>
        <w:tc>
          <w:tcPr>
            <w:tcW w:w="2268" w:type="dxa"/>
          </w:tcPr>
          <w:p w14:paraId="09D51BCF" w14:textId="77777777" w:rsidR="00982E4C" w:rsidRPr="00634619" w:rsidRDefault="00982E4C" w:rsidP="00A4512B"/>
        </w:tc>
      </w:tr>
      <w:tr w:rsidR="00634619" w:rsidRPr="00634619" w14:paraId="60CF6D72" w14:textId="4F9886ED" w:rsidTr="00982E4C">
        <w:tc>
          <w:tcPr>
            <w:tcW w:w="1134" w:type="dxa"/>
          </w:tcPr>
          <w:p w14:paraId="1B765D17" w14:textId="009C7E06" w:rsidR="00982E4C" w:rsidRPr="00634619" w:rsidRDefault="00982E4C" w:rsidP="00A4512B">
            <w:r w:rsidRPr="00634619">
              <w:t>July xx, 2021</w:t>
            </w:r>
          </w:p>
        </w:tc>
        <w:tc>
          <w:tcPr>
            <w:tcW w:w="3969" w:type="dxa"/>
          </w:tcPr>
          <w:p w14:paraId="26DE0C48" w14:textId="51C4996F" w:rsidR="00982E4C" w:rsidRPr="00634619" w:rsidRDefault="00982E4C" w:rsidP="00A4512B">
            <w:r w:rsidRPr="00634619">
              <w:t xml:space="preserve">Unanimous agreement of all Founding Partners based on Contribution to partnership in the prior period and expected contribution and role moving forward  </w:t>
            </w:r>
          </w:p>
        </w:tc>
        <w:tc>
          <w:tcPr>
            <w:tcW w:w="1985" w:type="dxa"/>
          </w:tcPr>
          <w:p w14:paraId="2F89E03A" w14:textId="58AC07E6" w:rsidR="00982E4C" w:rsidRPr="00634619" w:rsidRDefault="00982E4C" w:rsidP="00A4512B"/>
        </w:tc>
        <w:tc>
          <w:tcPr>
            <w:tcW w:w="2268" w:type="dxa"/>
          </w:tcPr>
          <w:p w14:paraId="2831985A" w14:textId="77777777" w:rsidR="00982E4C" w:rsidRPr="00634619" w:rsidRDefault="00982E4C" w:rsidP="00982E4C">
            <w:r w:rsidRPr="00634619">
              <w:t xml:space="preserve">0.5%  </w:t>
            </w:r>
          </w:p>
          <w:p w14:paraId="297D0AD1" w14:textId="11AE71B1" w:rsidR="00982E4C" w:rsidRPr="00634619" w:rsidRDefault="00982E4C" w:rsidP="00982E4C">
            <w:r w:rsidRPr="00634619">
              <w:t>not guaranteed</w:t>
            </w:r>
          </w:p>
        </w:tc>
      </w:tr>
      <w:tr w:rsidR="00634619" w:rsidRPr="00634619" w14:paraId="752DEF12" w14:textId="3D14A9CD" w:rsidTr="00982E4C">
        <w:tc>
          <w:tcPr>
            <w:tcW w:w="1134" w:type="dxa"/>
          </w:tcPr>
          <w:p w14:paraId="78E04C90" w14:textId="6F88D693" w:rsidR="00982E4C" w:rsidRPr="00634619" w:rsidRDefault="00982E4C" w:rsidP="00A4512B">
            <w:r w:rsidRPr="00634619">
              <w:t>July xx, 2022</w:t>
            </w:r>
          </w:p>
        </w:tc>
        <w:tc>
          <w:tcPr>
            <w:tcW w:w="3969" w:type="dxa"/>
          </w:tcPr>
          <w:p w14:paraId="4FE6316A" w14:textId="5B7D9F57" w:rsidR="00982E4C" w:rsidRPr="00634619" w:rsidRDefault="00982E4C" w:rsidP="00A4512B">
            <w:r w:rsidRPr="00634619">
              <w:t xml:space="preserve">Unanimous agreement of all Founding Partners based on Contribution to partnership in the prior period and expected contribution and role moving forward  </w:t>
            </w:r>
          </w:p>
        </w:tc>
        <w:tc>
          <w:tcPr>
            <w:tcW w:w="1985" w:type="dxa"/>
          </w:tcPr>
          <w:p w14:paraId="4D028826" w14:textId="5AB7EA08" w:rsidR="00982E4C" w:rsidRPr="00634619" w:rsidRDefault="00982E4C" w:rsidP="00A4512B"/>
        </w:tc>
        <w:tc>
          <w:tcPr>
            <w:tcW w:w="2268" w:type="dxa"/>
          </w:tcPr>
          <w:p w14:paraId="40EBE67C" w14:textId="77777777" w:rsidR="00982E4C" w:rsidRPr="00634619" w:rsidRDefault="00982E4C" w:rsidP="00982E4C">
            <w:r w:rsidRPr="00634619">
              <w:t>0.5%</w:t>
            </w:r>
          </w:p>
          <w:p w14:paraId="5CC2E7F3" w14:textId="34F5E702" w:rsidR="00982E4C" w:rsidRPr="00634619" w:rsidRDefault="00982E4C" w:rsidP="00982E4C">
            <w:r w:rsidRPr="00634619">
              <w:t>not guaranteed</w:t>
            </w:r>
          </w:p>
        </w:tc>
      </w:tr>
    </w:tbl>
    <w:p w14:paraId="7B980E2F" w14:textId="77777777" w:rsidR="00A4512B" w:rsidRPr="00634619" w:rsidRDefault="00A4512B" w:rsidP="003C3147">
      <w:pPr>
        <w:pStyle w:val="ListParagraph"/>
      </w:pPr>
    </w:p>
    <w:p w14:paraId="29C03248" w14:textId="5C69FF9A" w:rsidR="00A4512B" w:rsidRPr="00634619" w:rsidRDefault="00A4512B" w:rsidP="006A439A">
      <w:pPr>
        <w:pStyle w:val="ListParagraph"/>
        <w:numPr>
          <w:ilvl w:val="0"/>
          <w:numId w:val="6"/>
        </w:numPr>
      </w:pPr>
      <w:r w:rsidRPr="00634619">
        <w:t xml:space="preserve">This business Interest award will adjust the existing </w:t>
      </w:r>
      <w:r w:rsidR="003C3147" w:rsidRPr="00634619">
        <w:t>Dissolution Distribution Share</w:t>
      </w:r>
      <w:r w:rsidRPr="00634619">
        <w:t xml:space="preserve"> according to the following schedule </w:t>
      </w:r>
    </w:p>
    <w:tbl>
      <w:tblPr>
        <w:tblStyle w:val="TableGrid"/>
        <w:tblW w:w="0" w:type="auto"/>
        <w:tblInd w:w="1129" w:type="dxa"/>
        <w:tblLook w:val="04A0" w:firstRow="1" w:lastRow="0" w:firstColumn="1" w:lastColumn="0" w:noHBand="0" w:noVBand="1"/>
      </w:tblPr>
      <w:tblGrid>
        <w:gridCol w:w="1657"/>
        <w:gridCol w:w="2520"/>
        <w:gridCol w:w="2022"/>
        <w:gridCol w:w="2022"/>
      </w:tblGrid>
      <w:tr w:rsidR="00634619" w:rsidRPr="00634619" w14:paraId="054316E0" w14:textId="7342D114" w:rsidTr="00982E4C">
        <w:tc>
          <w:tcPr>
            <w:tcW w:w="1657" w:type="dxa"/>
          </w:tcPr>
          <w:p w14:paraId="3FF8CDC0" w14:textId="77777777" w:rsidR="00982E4C" w:rsidRPr="00634619" w:rsidRDefault="00982E4C" w:rsidP="00982E4C">
            <w:pPr>
              <w:jc w:val="center"/>
              <w:rPr>
                <w:b/>
                <w:bCs/>
              </w:rPr>
            </w:pPr>
            <w:r w:rsidRPr="00634619">
              <w:rPr>
                <w:b/>
                <w:bCs/>
              </w:rPr>
              <w:t>Partner</w:t>
            </w:r>
          </w:p>
        </w:tc>
        <w:tc>
          <w:tcPr>
            <w:tcW w:w="2520" w:type="dxa"/>
          </w:tcPr>
          <w:p w14:paraId="46FA23FA" w14:textId="74922200" w:rsidR="00982E4C" w:rsidRPr="00634619" w:rsidRDefault="00982E4C" w:rsidP="00982E4C">
            <w:pPr>
              <w:jc w:val="center"/>
              <w:rPr>
                <w:b/>
                <w:bCs/>
              </w:rPr>
            </w:pPr>
            <w:r w:rsidRPr="00634619">
              <w:rPr>
                <w:b/>
                <w:bCs/>
              </w:rPr>
              <w:t>Dissolution Distribution Share as of July xx, 2020</w:t>
            </w:r>
          </w:p>
        </w:tc>
        <w:tc>
          <w:tcPr>
            <w:tcW w:w="2022" w:type="dxa"/>
          </w:tcPr>
          <w:p w14:paraId="43183609" w14:textId="076BAFF3" w:rsidR="00982E4C" w:rsidRPr="00634619" w:rsidRDefault="00982E4C" w:rsidP="00982E4C">
            <w:pPr>
              <w:jc w:val="center"/>
              <w:rPr>
                <w:b/>
                <w:bCs/>
              </w:rPr>
            </w:pPr>
            <w:r w:rsidRPr="00634619">
              <w:rPr>
                <w:b/>
                <w:bCs/>
              </w:rPr>
              <w:t xml:space="preserve">Potential </w:t>
            </w:r>
            <w:r w:rsidRPr="00634619">
              <w:rPr>
                <w:b/>
                <w:bCs/>
              </w:rPr>
              <w:t>Dissolution Distribution Share as of July xx, 202</w:t>
            </w:r>
            <w:r w:rsidRPr="00634619">
              <w:rPr>
                <w:b/>
                <w:bCs/>
              </w:rPr>
              <w:t>1</w:t>
            </w:r>
          </w:p>
        </w:tc>
        <w:tc>
          <w:tcPr>
            <w:tcW w:w="2022" w:type="dxa"/>
          </w:tcPr>
          <w:p w14:paraId="655BF349" w14:textId="5D5AE1FB" w:rsidR="00982E4C" w:rsidRPr="00634619" w:rsidRDefault="00982E4C" w:rsidP="00982E4C">
            <w:pPr>
              <w:jc w:val="center"/>
              <w:rPr>
                <w:b/>
                <w:bCs/>
              </w:rPr>
            </w:pPr>
            <w:r w:rsidRPr="00634619">
              <w:rPr>
                <w:b/>
                <w:bCs/>
              </w:rPr>
              <w:t>Potential Dissolution Distribution Share as of July xx, 2021</w:t>
            </w:r>
          </w:p>
        </w:tc>
      </w:tr>
      <w:tr w:rsidR="00634619" w:rsidRPr="00634619" w14:paraId="28470310" w14:textId="13911DA6" w:rsidTr="00982E4C">
        <w:trPr>
          <w:trHeight w:val="218"/>
        </w:trPr>
        <w:tc>
          <w:tcPr>
            <w:tcW w:w="1657" w:type="dxa"/>
          </w:tcPr>
          <w:p w14:paraId="79D135CF" w14:textId="77777777" w:rsidR="00634619" w:rsidRPr="00634619" w:rsidRDefault="00634619" w:rsidP="00634619">
            <w:proofErr w:type="spellStart"/>
            <w:r w:rsidRPr="00634619">
              <w:t>Rehan</w:t>
            </w:r>
            <w:proofErr w:type="spellEnd"/>
            <w:r w:rsidRPr="00634619">
              <w:t xml:space="preserve"> Shaukat</w:t>
            </w:r>
          </w:p>
        </w:tc>
        <w:tc>
          <w:tcPr>
            <w:tcW w:w="2520" w:type="dxa"/>
          </w:tcPr>
          <w:p w14:paraId="6A0A4D5E" w14:textId="1E5573EC" w:rsidR="00634619" w:rsidRPr="00634619" w:rsidRDefault="00634619" w:rsidP="00634619">
            <w:pPr>
              <w:jc w:val="center"/>
            </w:pPr>
            <w:r w:rsidRPr="00634619">
              <w:t>19.9%</w:t>
            </w:r>
          </w:p>
        </w:tc>
        <w:tc>
          <w:tcPr>
            <w:tcW w:w="2022" w:type="dxa"/>
          </w:tcPr>
          <w:p w14:paraId="618F5DA5" w14:textId="4FF98143" w:rsidR="00634619" w:rsidRPr="00634619" w:rsidRDefault="00634619" w:rsidP="00634619">
            <w:pPr>
              <w:jc w:val="center"/>
            </w:pPr>
            <w:r w:rsidRPr="00634619">
              <w:t>19.</w:t>
            </w:r>
            <w:r w:rsidRPr="00634619">
              <w:t>8</w:t>
            </w:r>
            <w:r w:rsidRPr="00634619">
              <w:t>%</w:t>
            </w:r>
          </w:p>
        </w:tc>
        <w:tc>
          <w:tcPr>
            <w:tcW w:w="2022" w:type="dxa"/>
          </w:tcPr>
          <w:p w14:paraId="412B32E2" w14:textId="175FA7E0" w:rsidR="00634619" w:rsidRPr="00634619" w:rsidRDefault="00634619" w:rsidP="00634619">
            <w:pPr>
              <w:jc w:val="center"/>
            </w:pPr>
            <w:r w:rsidRPr="00634619">
              <w:t>19.</w:t>
            </w:r>
            <w:r w:rsidRPr="00634619">
              <w:t>7</w:t>
            </w:r>
            <w:r w:rsidRPr="00634619">
              <w:t>%</w:t>
            </w:r>
          </w:p>
        </w:tc>
      </w:tr>
      <w:tr w:rsidR="00634619" w:rsidRPr="00634619" w14:paraId="65D9771A" w14:textId="314BF02E" w:rsidTr="00982E4C">
        <w:tc>
          <w:tcPr>
            <w:tcW w:w="1657" w:type="dxa"/>
          </w:tcPr>
          <w:p w14:paraId="474D5694" w14:textId="77777777" w:rsidR="00634619" w:rsidRPr="00634619" w:rsidRDefault="00634619" w:rsidP="00634619">
            <w:r w:rsidRPr="00634619">
              <w:t>Sahitya Sehgal</w:t>
            </w:r>
          </w:p>
        </w:tc>
        <w:tc>
          <w:tcPr>
            <w:tcW w:w="2520" w:type="dxa"/>
          </w:tcPr>
          <w:p w14:paraId="7CFF3677" w14:textId="54FD9F89" w:rsidR="00634619" w:rsidRPr="00634619" w:rsidRDefault="00634619" w:rsidP="00634619">
            <w:pPr>
              <w:jc w:val="center"/>
            </w:pPr>
            <w:r w:rsidRPr="00634619">
              <w:t>19.9%</w:t>
            </w:r>
          </w:p>
        </w:tc>
        <w:tc>
          <w:tcPr>
            <w:tcW w:w="2022" w:type="dxa"/>
          </w:tcPr>
          <w:p w14:paraId="63712D12" w14:textId="498A1E70" w:rsidR="00634619" w:rsidRPr="00634619" w:rsidRDefault="00634619" w:rsidP="00634619">
            <w:pPr>
              <w:jc w:val="center"/>
            </w:pPr>
            <w:r w:rsidRPr="00634619">
              <w:t>19.8%</w:t>
            </w:r>
          </w:p>
        </w:tc>
        <w:tc>
          <w:tcPr>
            <w:tcW w:w="2022" w:type="dxa"/>
          </w:tcPr>
          <w:p w14:paraId="4949D3A7" w14:textId="74659F3E" w:rsidR="00634619" w:rsidRPr="00634619" w:rsidRDefault="00634619" w:rsidP="00634619">
            <w:pPr>
              <w:jc w:val="center"/>
            </w:pPr>
            <w:r w:rsidRPr="00634619">
              <w:t>19.7%</w:t>
            </w:r>
          </w:p>
        </w:tc>
      </w:tr>
      <w:tr w:rsidR="00634619" w:rsidRPr="00634619" w14:paraId="2FB38EB4" w14:textId="30497753" w:rsidTr="00982E4C">
        <w:tc>
          <w:tcPr>
            <w:tcW w:w="1657" w:type="dxa"/>
          </w:tcPr>
          <w:p w14:paraId="62BB14A8" w14:textId="77777777" w:rsidR="00634619" w:rsidRPr="00634619" w:rsidRDefault="00634619" w:rsidP="00634619">
            <w:r w:rsidRPr="00634619">
              <w:t>Arun Sharma</w:t>
            </w:r>
          </w:p>
        </w:tc>
        <w:tc>
          <w:tcPr>
            <w:tcW w:w="2520" w:type="dxa"/>
          </w:tcPr>
          <w:p w14:paraId="3E1466AB" w14:textId="04E76995" w:rsidR="00634619" w:rsidRPr="00634619" w:rsidRDefault="00634619" w:rsidP="00634619">
            <w:pPr>
              <w:jc w:val="center"/>
            </w:pPr>
            <w:r w:rsidRPr="00634619">
              <w:t>19.9%</w:t>
            </w:r>
          </w:p>
        </w:tc>
        <w:tc>
          <w:tcPr>
            <w:tcW w:w="2022" w:type="dxa"/>
          </w:tcPr>
          <w:p w14:paraId="77C33C30" w14:textId="4D505FF8" w:rsidR="00634619" w:rsidRPr="00634619" w:rsidRDefault="00634619" w:rsidP="00634619">
            <w:pPr>
              <w:jc w:val="center"/>
            </w:pPr>
            <w:r w:rsidRPr="00634619">
              <w:t>19.8%</w:t>
            </w:r>
          </w:p>
        </w:tc>
        <w:tc>
          <w:tcPr>
            <w:tcW w:w="2022" w:type="dxa"/>
          </w:tcPr>
          <w:p w14:paraId="0D7373D6" w14:textId="575E2A37" w:rsidR="00634619" w:rsidRPr="00634619" w:rsidRDefault="00634619" w:rsidP="00634619">
            <w:pPr>
              <w:jc w:val="center"/>
            </w:pPr>
            <w:r w:rsidRPr="00634619">
              <w:t>19.7%</w:t>
            </w:r>
          </w:p>
        </w:tc>
      </w:tr>
      <w:tr w:rsidR="00634619" w:rsidRPr="00634619" w14:paraId="477D45A7" w14:textId="212F9390" w:rsidTr="00982E4C">
        <w:tc>
          <w:tcPr>
            <w:tcW w:w="1657" w:type="dxa"/>
          </w:tcPr>
          <w:p w14:paraId="16766E67" w14:textId="77777777" w:rsidR="00634619" w:rsidRPr="00634619" w:rsidRDefault="00634619" w:rsidP="00634619">
            <w:r w:rsidRPr="00634619">
              <w:t>Chirag Mehta</w:t>
            </w:r>
          </w:p>
        </w:tc>
        <w:tc>
          <w:tcPr>
            <w:tcW w:w="2520" w:type="dxa"/>
          </w:tcPr>
          <w:p w14:paraId="5876252E" w14:textId="313DFD94" w:rsidR="00634619" w:rsidRPr="00634619" w:rsidRDefault="00634619" w:rsidP="00634619">
            <w:pPr>
              <w:jc w:val="center"/>
            </w:pPr>
            <w:r w:rsidRPr="00634619">
              <w:t>19.9%</w:t>
            </w:r>
          </w:p>
        </w:tc>
        <w:tc>
          <w:tcPr>
            <w:tcW w:w="2022" w:type="dxa"/>
          </w:tcPr>
          <w:p w14:paraId="5C9A1977" w14:textId="084A524A" w:rsidR="00634619" w:rsidRPr="00634619" w:rsidRDefault="00634619" w:rsidP="00634619">
            <w:pPr>
              <w:jc w:val="center"/>
            </w:pPr>
            <w:r w:rsidRPr="00634619">
              <w:t>19.8%</w:t>
            </w:r>
          </w:p>
        </w:tc>
        <w:tc>
          <w:tcPr>
            <w:tcW w:w="2022" w:type="dxa"/>
          </w:tcPr>
          <w:p w14:paraId="393CC558" w14:textId="0C45C094" w:rsidR="00634619" w:rsidRPr="00634619" w:rsidRDefault="00634619" w:rsidP="00634619">
            <w:pPr>
              <w:jc w:val="center"/>
            </w:pPr>
            <w:r w:rsidRPr="00634619">
              <w:t>19.7%</w:t>
            </w:r>
          </w:p>
        </w:tc>
      </w:tr>
      <w:tr w:rsidR="00634619" w:rsidRPr="00634619" w14:paraId="22ECBD2C" w14:textId="6B6B8620" w:rsidTr="00982E4C">
        <w:tc>
          <w:tcPr>
            <w:tcW w:w="1657" w:type="dxa"/>
          </w:tcPr>
          <w:p w14:paraId="2BE5FFBF" w14:textId="77777777" w:rsidR="00634619" w:rsidRPr="00634619" w:rsidRDefault="00634619" w:rsidP="00634619">
            <w:r w:rsidRPr="00634619">
              <w:t>Robert Becker</w:t>
            </w:r>
          </w:p>
        </w:tc>
        <w:tc>
          <w:tcPr>
            <w:tcW w:w="2520" w:type="dxa"/>
          </w:tcPr>
          <w:p w14:paraId="31910154" w14:textId="59F1E0C4" w:rsidR="00634619" w:rsidRPr="00634619" w:rsidRDefault="00634619" w:rsidP="00634619">
            <w:pPr>
              <w:jc w:val="center"/>
            </w:pPr>
            <w:r w:rsidRPr="00634619">
              <w:t>19.9%</w:t>
            </w:r>
          </w:p>
        </w:tc>
        <w:tc>
          <w:tcPr>
            <w:tcW w:w="2022" w:type="dxa"/>
          </w:tcPr>
          <w:p w14:paraId="2456D011" w14:textId="0394F141" w:rsidR="00634619" w:rsidRPr="00634619" w:rsidRDefault="00634619" w:rsidP="00634619">
            <w:pPr>
              <w:jc w:val="center"/>
            </w:pPr>
            <w:r w:rsidRPr="00634619">
              <w:t>19.8%</w:t>
            </w:r>
          </w:p>
        </w:tc>
        <w:tc>
          <w:tcPr>
            <w:tcW w:w="2022" w:type="dxa"/>
          </w:tcPr>
          <w:p w14:paraId="17056C91" w14:textId="5BAD8C18" w:rsidR="00634619" w:rsidRPr="00634619" w:rsidRDefault="00634619" w:rsidP="00634619">
            <w:pPr>
              <w:jc w:val="center"/>
            </w:pPr>
            <w:r w:rsidRPr="00634619">
              <w:t>19.7%</w:t>
            </w:r>
          </w:p>
        </w:tc>
      </w:tr>
      <w:tr w:rsidR="00634619" w:rsidRPr="00634619" w14:paraId="1BF28FA0" w14:textId="4622C2BA" w:rsidTr="00982E4C">
        <w:tc>
          <w:tcPr>
            <w:tcW w:w="1657" w:type="dxa"/>
          </w:tcPr>
          <w:p w14:paraId="6E47E521" w14:textId="6832BB24" w:rsidR="00634619" w:rsidRPr="00634619" w:rsidRDefault="00634619" w:rsidP="00634619">
            <w:r w:rsidRPr="00634619">
              <w:t>Karan Shaw</w:t>
            </w:r>
          </w:p>
        </w:tc>
        <w:tc>
          <w:tcPr>
            <w:tcW w:w="2520" w:type="dxa"/>
          </w:tcPr>
          <w:p w14:paraId="572E07EA" w14:textId="0EED6F21" w:rsidR="00634619" w:rsidRPr="00634619" w:rsidRDefault="00634619" w:rsidP="00634619">
            <w:pPr>
              <w:jc w:val="center"/>
            </w:pPr>
            <w:r w:rsidRPr="00634619">
              <w:t>0.5%</w:t>
            </w:r>
          </w:p>
        </w:tc>
        <w:tc>
          <w:tcPr>
            <w:tcW w:w="2022" w:type="dxa"/>
          </w:tcPr>
          <w:p w14:paraId="0407DCBB" w14:textId="52B39B7C" w:rsidR="00634619" w:rsidRPr="00634619" w:rsidRDefault="00634619" w:rsidP="00634619">
            <w:pPr>
              <w:jc w:val="center"/>
            </w:pPr>
            <w:r w:rsidRPr="00634619">
              <w:t>1</w:t>
            </w:r>
            <w:r w:rsidRPr="00634619">
              <w:t>.</w:t>
            </w:r>
            <w:r w:rsidRPr="00634619">
              <w:t>0</w:t>
            </w:r>
            <w:r w:rsidRPr="00634619">
              <w:t>%</w:t>
            </w:r>
          </w:p>
        </w:tc>
        <w:tc>
          <w:tcPr>
            <w:tcW w:w="2022" w:type="dxa"/>
          </w:tcPr>
          <w:p w14:paraId="3E95416C" w14:textId="0DE378B7" w:rsidR="00634619" w:rsidRPr="00634619" w:rsidRDefault="00634619" w:rsidP="00634619">
            <w:pPr>
              <w:jc w:val="center"/>
            </w:pPr>
            <w:r w:rsidRPr="00634619">
              <w:t>1</w:t>
            </w:r>
            <w:r w:rsidRPr="00634619">
              <w:t>.5%</w:t>
            </w:r>
          </w:p>
        </w:tc>
      </w:tr>
    </w:tbl>
    <w:p w14:paraId="2A3471D5" w14:textId="77777777" w:rsidR="005572F3" w:rsidRPr="00634619" w:rsidRDefault="005572F3">
      <w:pPr>
        <w:rPr>
          <w:b/>
          <w:bCs/>
        </w:rPr>
      </w:pPr>
    </w:p>
    <w:p w14:paraId="38FFC901" w14:textId="77777777" w:rsidR="005572F3" w:rsidRPr="00634619" w:rsidRDefault="005572F3" w:rsidP="005572F3">
      <w:pPr>
        <w:rPr>
          <w:b/>
          <w:bCs/>
        </w:rPr>
      </w:pPr>
      <w:r w:rsidRPr="00634619">
        <w:rPr>
          <w:b/>
          <w:bCs/>
        </w:rPr>
        <w:t xml:space="preserve">Governing Law and Jurisdiction </w:t>
      </w:r>
    </w:p>
    <w:p w14:paraId="47CEEFEC" w14:textId="603B266E" w:rsidR="005572F3" w:rsidRDefault="005572F3" w:rsidP="003C3147">
      <w:pPr>
        <w:pStyle w:val="ListParagraph"/>
        <w:numPr>
          <w:ilvl w:val="0"/>
          <w:numId w:val="6"/>
        </w:numPr>
      </w:pPr>
      <w:r w:rsidRPr="00E56CB1">
        <w:t xml:space="preserve">This Agreement Will be construed in accordance and exclusively governed by the laws of The Province of Ontario. </w:t>
      </w:r>
    </w:p>
    <w:p w14:paraId="53DCE7E5" w14:textId="77777777" w:rsidR="005572F3" w:rsidRDefault="005572F3">
      <w:pPr>
        <w:rPr>
          <w:b/>
          <w:bCs/>
        </w:rPr>
      </w:pPr>
      <w:r>
        <w:rPr>
          <w:b/>
          <w:bCs/>
        </w:rPr>
        <w:t>Reaffirmation</w:t>
      </w:r>
    </w:p>
    <w:p w14:paraId="0E677956" w14:textId="77777777" w:rsidR="005572F3" w:rsidRPr="005572F3" w:rsidRDefault="005572F3" w:rsidP="003C3147">
      <w:pPr>
        <w:pStyle w:val="ListParagraph"/>
        <w:numPr>
          <w:ilvl w:val="0"/>
          <w:numId w:val="6"/>
        </w:numPr>
      </w:pPr>
      <w:r w:rsidRPr="005572F3">
        <w:t xml:space="preserve">The Partnership Agreement in its original and amended form will remain in full force and effect except as expressly modified by this Amendment A.  </w:t>
      </w:r>
    </w:p>
    <w:p w14:paraId="7856E26E" w14:textId="77777777" w:rsidR="005572F3" w:rsidRPr="005572F3" w:rsidRDefault="005572F3" w:rsidP="003C3147">
      <w:pPr>
        <w:pStyle w:val="ListParagraph"/>
        <w:numPr>
          <w:ilvl w:val="0"/>
          <w:numId w:val="6"/>
        </w:numPr>
      </w:pPr>
      <w:r w:rsidRPr="005572F3">
        <w:t>Execution</w:t>
      </w:r>
    </w:p>
    <w:p w14:paraId="41B6FCE7" w14:textId="77777777" w:rsidR="005572F3" w:rsidRPr="005572F3" w:rsidRDefault="005572F3" w:rsidP="003C3147">
      <w:pPr>
        <w:pStyle w:val="ListParagraph"/>
        <w:numPr>
          <w:ilvl w:val="0"/>
          <w:numId w:val="6"/>
        </w:numPr>
      </w:pPr>
      <w:r w:rsidRPr="005572F3">
        <w:t xml:space="preserve">On and after the execution date of this Amendment A, any reference in the original Partnership Agreement to “the Agreement” or any words of similar meaning will refer to the original Partnership Agreement as amended by this Amendment A.  </w:t>
      </w:r>
    </w:p>
    <w:p w14:paraId="509B9E42" w14:textId="77777777" w:rsidR="005572F3" w:rsidRPr="00414F79" w:rsidRDefault="005572F3" w:rsidP="005572F3">
      <w:pPr>
        <w:rPr>
          <w:b/>
          <w:bCs/>
        </w:rPr>
      </w:pPr>
      <w:r w:rsidRPr="00414F79">
        <w:rPr>
          <w:b/>
          <w:bCs/>
        </w:rPr>
        <w:t xml:space="preserve">Miscellaneous </w:t>
      </w:r>
    </w:p>
    <w:p w14:paraId="7D1325AF" w14:textId="5DEF843B" w:rsidR="005572F3" w:rsidRDefault="005572F3" w:rsidP="003C3147">
      <w:pPr>
        <w:pStyle w:val="ListParagraph"/>
        <w:numPr>
          <w:ilvl w:val="0"/>
          <w:numId w:val="6"/>
        </w:numPr>
      </w:pPr>
      <w:r w:rsidRPr="00E56CB1">
        <w:t xml:space="preserve">Time is of the essence in this </w:t>
      </w:r>
      <w:r w:rsidR="006A439A">
        <w:t>Amendment A</w:t>
      </w:r>
      <w:r w:rsidRPr="00E56CB1">
        <w:t xml:space="preserve">. </w:t>
      </w:r>
    </w:p>
    <w:p w14:paraId="6299B75D" w14:textId="77777777" w:rsidR="005572F3" w:rsidRDefault="005572F3" w:rsidP="005572F3">
      <w:pPr>
        <w:pStyle w:val="ListParagraph"/>
      </w:pPr>
    </w:p>
    <w:p w14:paraId="3E1C5050" w14:textId="1DA811FC" w:rsidR="005572F3" w:rsidRDefault="005572F3" w:rsidP="003C3147">
      <w:pPr>
        <w:pStyle w:val="ListParagraph"/>
        <w:numPr>
          <w:ilvl w:val="0"/>
          <w:numId w:val="6"/>
        </w:numPr>
      </w:pPr>
      <w:r w:rsidRPr="00E56CB1">
        <w:t xml:space="preserve">This </w:t>
      </w:r>
      <w:r w:rsidR="006A439A">
        <w:t>Amendment A</w:t>
      </w:r>
      <w:r w:rsidRPr="00E56CB1">
        <w:t xml:space="preserve"> may </w:t>
      </w:r>
      <w:proofErr w:type="gramStart"/>
      <w:r w:rsidRPr="00E56CB1">
        <w:t>executed</w:t>
      </w:r>
      <w:proofErr w:type="gramEnd"/>
      <w:r w:rsidRPr="00E56CB1">
        <w:t xml:space="preserve"> in counterpart.</w:t>
      </w:r>
    </w:p>
    <w:p w14:paraId="5F41EB9F" w14:textId="77777777" w:rsidR="005572F3" w:rsidRDefault="005572F3" w:rsidP="005572F3">
      <w:pPr>
        <w:pStyle w:val="ListParagraph"/>
      </w:pPr>
    </w:p>
    <w:p w14:paraId="2F615F2D" w14:textId="3735B231" w:rsidR="006A439A" w:rsidRDefault="006A439A" w:rsidP="003C3147">
      <w:pPr>
        <w:pStyle w:val="ListParagraph"/>
        <w:numPr>
          <w:ilvl w:val="0"/>
          <w:numId w:val="6"/>
        </w:numPr>
      </w:pPr>
      <w:r>
        <w:lastRenderedPageBreak/>
        <w:t xml:space="preserve">This Amendment A will not be assigned either in whole or in part by any party to this Amendment A without the written consent of all other parties. </w:t>
      </w:r>
    </w:p>
    <w:p w14:paraId="458D1F3C" w14:textId="77777777" w:rsidR="006A439A" w:rsidRDefault="006A439A" w:rsidP="006A439A">
      <w:pPr>
        <w:pStyle w:val="ListParagraph"/>
      </w:pPr>
    </w:p>
    <w:p w14:paraId="7EF91570" w14:textId="36D5DA1C" w:rsidR="005572F3" w:rsidRDefault="005572F3" w:rsidP="003C3147">
      <w:pPr>
        <w:pStyle w:val="ListParagraph"/>
        <w:numPr>
          <w:ilvl w:val="0"/>
          <w:numId w:val="6"/>
        </w:numPr>
      </w:pPr>
      <w:r w:rsidRPr="00E56CB1">
        <w:t xml:space="preserve">Headings are intended for the convenience of the parties only and are not to considered when interpreting this </w:t>
      </w:r>
      <w:r w:rsidR="006A439A">
        <w:t>Amendment A</w:t>
      </w:r>
      <w:r w:rsidRPr="00E56CB1">
        <w:t xml:space="preserve">. </w:t>
      </w:r>
      <w:r w:rsidRPr="00E56CB1">
        <w:cr/>
      </w:r>
    </w:p>
    <w:p w14:paraId="34B8725C" w14:textId="77777777" w:rsidR="005572F3" w:rsidRDefault="005572F3" w:rsidP="003C3147">
      <w:pPr>
        <w:pStyle w:val="ListParagraph"/>
        <w:numPr>
          <w:ilvl w:val="0"/>
          <w:numId w:val="6"/>
        </w:numPr>
      </w:pPr>
      <w:r w:rsidRPr="00E56CB1">
        <w:t xml:space="preserve">Words in the singular mean and include the plural and vice versa. Words in the masculine gender include the feminine gender and vice versa. Words in the neuter gender include the masculine gender and the feminine gender and vice versa. </w:t>
      </w:r>
      <w:r w:rsidRPr="00E56CB1">
        <w:cr/>
      </w:r>
    </w:p>
    <w:p w14:paraId="2307F2E3" w14:textId="5F24D887" w:rsidR="005572F3" w:rsidRDefault="005572F3" w:rsidP="003C3147">
      <w:pPr>
        <w:pStyle w:val="ListParagraph"/>
        <w:numPr>
          <w:ilvl w:val="0"/>
          <w:numId w:val="6"/>
        </w:numPr>
      </w:pPr>
      <w:r w:rsidRPr="00E56CB1">
        <w:t>If any term</w:t>
      </w:r>
      <w:r>
        <w:t>,</w:t>
      </w:r>
      <w:r w:rsidRPr="00E56CB1">
        <w:t xml:space="preserve"> covenant</w:t>
      </w:r>
      <w:r>
        <w:t>,</w:t>
      </w:r>
      <w:r w:rsidRPr="00E56CB1">
        <w:t xml:space="preserve"> condition or provision of this </w:t>
      </w:r>
      <w:r w:rsidR="006A439A">
        <w:t>Amendment A</w:t>
      </w:r>
      <w:r w:rsidRPr="00E56CB1">
        <w:t xml:space="preserve"> is held by a cou</w:t>
      </w:r>
      <w:r>
        <w:t>rt</w:t>
      </w:r>
      <w:r w:rsidRPr="00E56CB1">
        <w:t xml:space="preserve"> of competent jurisdiction to invalid</w:t>
      </w:r>
      <w:r>
        <w:t xml:space="preserve">, </w:t>
      </w:r>
      <w:r w:rsidRPr="00E56CB1">
        <w:t xml:space="preserve">void or unenforceable: it is the parties' intent that such provision be reduced in scope by the </w:t>
      </w:r>
      <w:r>
        <w:t>court</w:t>
      </w:r>
      <w:r w:rsidRPr="00E56CB1">
        <w:t xml:space="preserve"> only to the extent deemed necessary by that cou</w:t>
      </w:r>
      <w:r>
        <w:t>rt</w:t>
      </w:r>
      <w:r w:rsidRPr="00E56CB1">
        <w:t xml:space="preserve"> to render the provision reasonable and enforceable and the remainder of the provisions of this </w:t>
      </w:r>
      <w:r w:rsidR="006A439A">
        <w:t>Amendment A</w:t>
      </w:r>
      <w:r w:rsidRPr="00E56CB1">
        <w:t xml:space="preserve"> will in no way  be affected</w:t>
      </w:r>
      <w:r>
        <w:t>,</w:t>
      </w:r>
      <w:r w:rsidRPr="00E56CB1">
        <w:t xml:space="preserve"> impaired or invalidated as a result. </w:t>
      </w:r>
      <w:r w:rsidRPr="00E56CB1">
        <w:cr/>
      </w:r>
    </w:p>
    <w:p w14:paraId="02FDC28A" w14:textId="6A1D0283" w:rsidR="005572F3" w:rsidRDefault="006A439A" w:rsidP="003C3147">
      <w:pPr>
        <w:pStyle w:val="ListParagraph"/>
        <w:numPr>
          <w:ilvl w:val="0"/>
          <w:numId w:val="6"/>
        </w:numPr>
      </w:pPr>
      <w:r>
        <w:t xml:space="preserve">All negotiations and understandings intended to be included in this Amendment A have been included in this final written Amendment A. </w:t>
      </w:r>
      <w:r w:rsidR="005572F3" w:rsidRPr="00E56CB1">
        <w:t xml:space="preserve">Statements or representations which may have made by any party to this </w:t>
      </w:r>
      <w:r>
        <w:t>Amendment A</w:t>
      </w:r>
      <w:r w:rsidR="005572F3" w:rsidRPr="00E56CB1">
        <w:t xml:space="preserve"> in the negotiation stages of this </w:t>
      </w:r>
      <w:r>
        <w:t>Amendment A</w:t>
      </w:r>
      <w:r w:rsidR="005572F3" w:rsidRPr="00E56CB1">
        <w:t xml:space="preserve"> may in some way be inconsistent this final </w:t>
      </w:r>
      <w:r w:rsidR="005572F3">
        <w:t>written</w:t>
      </w:r>
      <w:r w:rsidR="005572F3" w:rsidRPr="00E56CB1">
        <w:t xml:space="preserve"> </w:t>
      </w:r>
      <w:r>
        <w:t>Amendment A</w:t>
      </w:r>
      <w:r w:rsidR="005572F3" w:rsidRPr="00E56CB1">
        <w:t xml:space="preserve">. All such statements are declared to of no value in this </w:t>
      </w:r>
      <w:r>
        <w:t>Amendment A</w:t>
      </w:r>
      <w:r w:rsidR="005572F3" w:rsidRPr="00E56CB1">
        <w:t>. Only the</w:t>
      </w:r>
      <w:r w:rsidR="005572F3">
        <w:t xml:space="preserve"> written </w:t>
      </w:r>
      <w:r w:rsidR="005572F3" w:rsidRPr="00E56CB1">
        <w:t xml:space="preserve">terms of this </w:t>
      </w:r>
      <w:r>
        <w:t>Amendment A</w:t>
      </w:r>
      <w:r w:rsidR="005572F3" w:rsidRPr="00E56CB1">
        <w:t xml:space="preserve"> will bind the parties. </w:t>
      </w:r>
      <w:r w:rsidR="005572F3" w:rsidRPr="00E56CB1">
        <w:cr/>
      </w:r>
    </w:p>
    <w:p w14:paraId="5C1CD3F7" w14:textId="150C82ED" w:rsidR="005572F3" w:rsidRDefault="005572F3" w:rsidP="003C3147">
      <w:pPr>
        <w:pStyle w:val="ListParagraph"/>
        <w:numPr>
          <w:ilvl w:val="0"/>
          <w:numId w:val="6"/>
        </w:numPr>
      </w:pPr>
      <w:r w:rsidRPr="00E56CB1">
        <w:t xml:space="preserve">This </w:t>
      </w:r>
      <w:r w:rsidR="006A439A">
        <w:t>Amendment A</w:t>
      </w:r>
      <w:r w:rsidRPr="00E56CB1">
        <w:t xml:space="preserve"> and the terms and conditions contained in this </w:t>
      </w:r>
      <w:r w:rsidR="006A439A">
        <w:t>Amendment A</w:t>
      </w:r>
      <w:r w:rsidRPr="00E56CB1">
        <w:t xml:space="preserve"> apply to and are </w:t>
      </w:r>
      <w:r>
        <w:t>binding</w:t>
      </w:r>
      <w:r w:rsidRPr="00E56CB1">
        <w:t xml:space="preserve"> upon the Partner's successors</w:t>
      </w:r>
      <w:r>
        <w:t>,</w:t>
      </w:r>
      <w:r w:rsidRPr="00E56CB1">
        <w:t xml:space="preserve"> assigns</w:t>
      </w:r>
      <w:r>
        <w:t>,</w:t>
      </w:r>
      <w:r w:rsidRPr="00E56CB1">
        <w:t xml:space="preserve"> executors</w:t>
      </w:r>
      <w:r>
        <w:t>,</w:t>
      </w:r>
      <w:r w:rsidRPr="00E56CB1">
        <w:t xml:space="preserve"> administrators</w:t>
      </w:r>
      <w:r>
        <w:t>,</w:t>
      </w:r>
      <w:r w:rsidRPr="00E56CB1">
        <w:t xml:space="preserve"> beneficiaries</w:t>
      </w:r>
      <w:r>
        <w:t>,</w:t>
      </w:r>
      <w:r w:rsidRPr="00E56CB1">
        <w:t xml:space="preserve"> and representatives. </w:t>
      </w:r>
      <w:r w:rsidRPr="00E56CB1">
        <w:cr/>
      </w:r>
    </w:p>
    <w:p w14:paraId="58FC8E89" w14:textId="5967ED24" w:rsidR="005572F3" w:rsidRDefault="005572F3" w:rsidP="003C3147">
      <w:pPr>
        <w:pStyle w:val="ListParagraph"/>
        <w:numPr>
          <w:ilvl w:val="0"/>
          <w:numId w:val="6"/>
        </w:numPr>
      </w:pPr>
      <w:r w:rsidRPr="00E56CB1">
        <w:t>Any notices or delivery required here will deemed completed when hand-delivered</w:t>
      </w:r>
      <w:r w:rsidR="006A439A">
        <w:t>,</w:t>
      </w:r>
      <w:r w:rsidRPr="00E56CB1">
        <w:t xml:space="preserve"> delivered by agent</w:t>
      </w:r>
      <w:r w:rsidR="006A439A">
        <w:t xml:space="preserve">, </w:t>
      </w:r>
      <w:r w:rsidRPr="00E56CB1">
        <w:t>or seven (7) days after being placed in the postage prepaid</w:t>
      </w:r>
      <w:r w:rsidR="006A439A">
        <w:t xml:space="preserve">, </w:t>
      </w:r>
      <w:r w:rsidRPr="00E56CB1">
        <w:t xml:space="preserve">to the parties at the addresses contained in this </w:t>
      </w:r>
      <w:r w:rsidR="006A439A">
        <w:t>Amendment</w:t>
      </w:r>
      <w:r w:rsidRPr="00E56CB1">
        <w:t xml:space="preserve"> </w:t>
      </w:r>
      <w:r w:rsidR="006A439A">
        <w:t xml:space="preserve">A </w:t>
      </w:r>
      <w:r w:rsidRPr="00E56CB1">
        <w:t xml:space="preserve">or as the parties may later designate in writing. </w:t>
      </w:r>
      <w:r w:rsidRPr="00E56CB1">
        <w:cr/>
      </w:r>
    </w:p>
    <w:p w14:paraId="6BF50C83" w14:textId="627D0C76" w:rsidR="005572F3" w:rsidRDefault="005572F3" w:rsidP="003C3147">
      <w:pPr>
        <w:pStyle w:val="ListParagraph"/>
        <w:numPr>
          <w:ilvl w:val="0"/>
          <w:numId w:val="6"/>
        </w:numPr>
      </w:pPr>
      <w:proofErr w:type="gramStart"/>
      <w:r w:rsidRPr="00E56CB1">
        <w:t>All of</w:t>
      </w:r>
      <w:proofErr w:type="gramEnd"/>
      <w:r w:rsidRPr="00E56CB1">
        <w:t xml:space="preserve"> the rights</w:t>
      </w:r>
      <w:r>
        <w:t>,</w:t>
      </w:r>
      <w:r w:rsidRPr="00E56CB1">
        <w:t xml:space="preserve"> remedies and benefits provided by this </w:t>
      </w:r>
      <w:r w:rsidR="006A439A">
        <w:t>Amendment A</w:t>
      </w:r>
      <w:r w:rsidRPr="00E56CB1">
        <w:t xml:space="preserve"> cumulative and will not be exclusive of any other such rights</w:t>
      </w:r>
      <w:r>
        <w:t>,</w:t>
      </w:r>
      <w:r w:rsidRPr="00E56CB1">
        <w:t xml:space="preserve"> remedies and benefits allowed by law. </w:t>
      </w:r>
      <w:r w:rsidRPr="00E56CB1">
        <w:cr/>
        <w:t xml:space="preserve"> </w:t>
      </w:r>
    </w:p>
    <w:p w14:paraId="6AD9FA8D" w14:textId="24110675" w:rsidR="00FA430F" w:rsidRDefault="00FA430F" w:rsidP="003C3147">
      <w:pPr>
        <w:pStyle w:val="ListParagraph"/>
        <w:numPr>
          <w:ilvl w:val="0"/>
          <w:numId w:val="6"/>
        </w:numPr>
        <w:rPr>
          <w:b/>
          <w:bCs/>
        </w:rPr>
      </w:pPr>
      <w:r>
        <w:rPr>
          <w:b/>
          <w:bCs/>
        </w:rPr>
        <w:br w:type="page"/>
      </w:r>
    </w:p>
    <w:p w14:paraId="75103DC7" w14:textId="6F16CF14" w:rsidR="00FA430F" w:rsidRDefault="00FA430F" w:rsidP="00FA430F">
      <w:r w:rsidRPr="003E5EA2">
        <w:rPr>
          <w:b/>
          <w:bCs/>
        </w:rPr>
        <w:lastRenderedPageBreak/>
        <w:t>IN WITNESS WHEREOF</w:t>
      </w:r>
      <w:r w:rsidRPr="00E56CB1">
        <w:t xml:space="preserve"> the </w:t>
      </w:r>
      <w:r>
        <w:t>Partners</w:t>
      </w:r>
      <w:r w:rsidRPr="00E56CB1">
        <w:t xml:space="preserve"> have duly affixed their signatures on this </w:t>
      </w:r>
      <w:proofErr w:type="spellStart"/>
      <w:r w:rsidR="006A439A" w:rsidRPr="006A439A">
        <w:rPr>
          <w:color w:val="FF0000"/>
        </w:rPr>
        <w:t>xx</w:t>
      </w:r>
      <w:r w:rsidRPr="003E5EA2">
        <w:rPr>
          <w:vertAlign w:val="superscript"/>
        </w:rPr>
        <w:t>th</w:t>
      </w:r>
      <w:proofErr w:type="spellEnd"/>
      <w:r>
        <w:t xml:space="preserve"> </w:t>
      </w:r>
      <w:r w:rsidRPr="00E56CB1">
        <w:t xml:space="preserve">day of July: 2020. </w:t>
      </w:r>
      <w:r w:rsidRPr="00E56CB1">
        <w:cr/>
      </w:r>
    </w:p>
    <w:p w14:paraId="0B1EDF2D" w14:textId="77777777" w:rsidR="00FA430F" w:rsidRDefault="00FA430F" w:rsidP="00FA430F"/>
    <w:p w14:paraId="3A6479C5" w14:textId="77777777" w:rsidR="00FA430F" w:rsidRDefault="00FA430F" w:rsidP="00FA430F"/>
    <w:p w14:paraId="3BA04BCA" w14:textId="77777777" w:rsidR="00FA430F" w:rsidRDefault="00FA430F" w:rsidP="00FA430F">
      <w:r w:rsidRPr="00E56CB1">
        <w:t xml:space="preserve"> </w:t>
      </w:r>
      <w:r w:rsidRPr="00E56CB1">
        <w:cr/>
      </w:r>
    </w:p>
    <w:tbl>
      <w:tblPr>
        <w:tblStyle w:val="TableGrid"/>
        <w:tblW w:w="0" w:type="auto"/>
        <w:tblBorders>
          <w:left w:val="none" w:sz="0" w:space="0" w:color="auto"/>
          <w:right w:val="none" w:sz="0" w:space="0" w:color="auto"/>
        </w:tblBorders>
        <w:tblLook w:val="04A0" w:firstRow="1" w:lastRow="0" w:firstColumn="1" w:lastColumn="0" w:noHBand="0" w:noVBand="1"/>
      </w:tblPr>
      <w:tblGrid>
        <w:gridCol w:w="3120"/>
        <w:gridCol w:w="3120"/>
        <w:gridCol w:w="3120"/>
      </w:tblGrid>
      <w:tr w:rsidR="003C3147" w14:paraId="210BDE88" w14:textId="77777777" w:rsidTr="003C3147">
        <w:tc>
          <w:tcPr>
            <w:tcW w:w="3120" w:type="dxa"/>
            <w:tcBorders>
              <w:bottom w:val="nil"/>
              <w:right w:val="nil"/>
            </w:tcBorders>
          </w:tcPr>
          <w:p w14:paraId="74087B6E" w14:textId="02EA4FAB" w:rsidR="003C3147" w:rsidRPr="00E56CB1" w:rsidRDefault="003C3147" w:rsidP="00C635DD">
            <w:r>
              <w:t>Karan Shah</w:t>
            </w:r>
          </w:p>
        </w:tc>
        <w:tc>
          <w:tcPr>
            <w:tcW w:w="3120" w:type="dxa"/>
            <w:tcBorders>
              <w:top w:val="nil"/>
              <w:left w:val="nil"/>
              <w:bottom w:val="nil"/>
              <w:right w:val="nil"/>
            </w:tcBorders>
          </w:tcPr>
          <w:p w14:paraId="28DCE2B0" w14:textId="77777777" w:rsidR="003C3147" w:rsidRPr="00E56CB1" w:rsidRDefault="003C3147" w:rsidP="00C635DD"/>
        </w:tc>
        <w:tc>
          <w:tcPr>
            <w:tcW w:w="3120" w:type="dxa"/>
            <w:tcBorders>
              <w:left w:val="nil"/>
            </w:tcBorders>
          </w:tcPr>
          <w:p w14:paraId="0F885A54" w14:textId="256EDB39" w:rsidR="003C3147" w:rsidRDefault="003C3147" w:rsidP="00C635DD">
            <w:proofErr w:type="spellStart"/>
            <w:r w:rsidRPr="00E56CB1">
              <w:t>Rehan</w:t>
            </w:r>
            <w:proofErr w:type="spellEnd"/>
            <w:r w:rsidRPr="00E56CB1">
              <w:t xml:space="preserve"> Shaukat</w:t>
            </w:r>
          </w:p>
          <w:p w14:paraId="7CFE091A" w14:textId="77777777" w:rsidR="003C3147" w:rsidRDefault="003C3147" w:rsidP="00C635DD"/>
          <w:p w14:paraId="38B01A50" w14:textId="77777777" w:rsidR="003C3147" w:rsidRDefault="003C3147" w:rsidP="00C635DD"/>
          <w:p w14:paraId="56EE503E" w14:textId="77777777" w:rsidR="003C3147" w:rsidRDefault="003C3147" w:rsidP="00C635DD"/>
          <w:p w14:paraId="0F894AEB" w14:textId="77777777" w:rsidR="003C3147" w:rsidRDefault="003C3147" w:rsidP="00C635DD"/>
        </w:tc>
      </w:tr>
      <w:tr w:rsidR="003C3147" w14:paraId="4C487DE3" w14:textId="77777777" w:rsidTr="003C3147">
        <w:tc>
          <w:tcPr>
            <w:tcW w:w="3120" w:type="dxa"/>
            <w:tcBorders>
              <w:top w:val="nil"/>
              <w:bottom w:val="nil"/>
              <w:right w:val="nil"/>
            </w:tcBorders>
          </w:tcPr>
          <w:p w14:paraId="782A161B" w14:textId="77777777" w:rsidR="003C3147" w:rsidRPr="00E56CB1" w:rsidRDefault="003C3147" w:rsidP="00C635DD"/>
        </w:tc>
        <w:tc>
          <w:tcPr>
            <w:tcW w:w="3120" w:type="dxa"/>
            <w:tcBorders>
              <w:top w:val="nil"/>
              <w:left w:val="nil"/>
              <w:bottom w:val="nil"/>
              <w:right w:val="nil"/>
            </w:tcBorders>
          </w:tcPr>
          <w:p w14:paraId="10AF1066" w14:textId="77777777" w:rsidR="003C3147" w:rsidRPr="00E56CB1" w:rsidRDefault="003C3147" w:rsidP="00C635DD"/>
        </w:tc>
        <w:tc>
          <w:tcPr>
            <w:tcW w:w="3120" w:type="dxa"/>
            <w:tcBorders>
              <w:left w:val="nil"/>
            </w:tcBorders>
          </w:tcPr>
          <w:p w14:paraId="5F64D3FB" w14:textId="3CF150A1" w:rsidR="003C3147" w:rsidRDefault="003C3147" w:rsidP="00C635DD">
            <w:r w:rsidRPr="00E56CB1">
              <w:t>Sahitya Sehgal</w:t>
            </w:r>
          </w:p>
          <w:p w14:paraId="3A253673" w14:textId="77777777" w:rsidR="003C3147" w:rsidRDefault="003C3147" w:rsidP="00C635DD"/>
          <w:p w14:paraId="40A6B3B1" w14:textId="77777777" w:rsidR="003C3147" w:rsidRDefault="003C3147" w:rsidP="00C635DD"/>
          <w:p w14:paraId="564865F1" w14:textId="77777777" w:rsidR="003C3147" w:rsidRDefault="003C3147" w:rsidP="00C635DD"/>
          <w:p w14:paraId="327BA3D2" w14:textId="77777777" w:rsidR="003C3147" w:rsidRDefault="003C3147" w:rsidP="00C635DD"/>
        </w:tc>
      </w:tr>
      <w:tr w:rsidR="003C3147" w14:paraId="7A4FA54C" w14:textId="77777777" w:rsidTr="003C3147">
        <w:tc>
          <w:tcPr>
            <w:tcW w:w="3120" w:type="dxa"/>
            <w:tcBorders>
              <w:top w:val="nil"/>
              <w:bottom w:val="nil"/>
              <w:right w:val="nil"/>
            </w:tcBorders>
          </w:tcPr>
          <w:p w14:paraId="4E32FCB2" w14:textId="77777777" w:rsidR="003C3147" w:rsidRDefault="003C3147" w:rsidP="00C635DD"/>
        </w:tc>
        <w:tc>
          <w:tcPr>
            <w:tcW w:w="3120" w:type="dxa"/>
            <w:tcBorders>
              <w:top w:val="nil"/>
              <w:left w:val="nil"/>
              <w:bottom w:val="nil"/>
              <w:right w:val="nil"/>
            </w:tcBorders>
          </w:tcPr>
          <w:p w14:paraId="66D72DF8" w14:textId="77777777" w:rsidR="003C3147" w:rsidRDefault="003C3147" w:rsidP="00C635DD"/>
        </w:tc>
        <w:tc>
          <w:tcPr>
            <w:tcW w:w="3120" w:type="dxa"/>
            <w:tcBorders>
              <w:left w:val="nil"/>
            </w:tcBorders>
          </w:tcPr>
          <w:p w14:paraId="14125C10" w14:textId="2714DFB7" w:rsidR="003C3147" w:rsidRDefault="003C3147" w:rsidP="00C635DD">
            <w:r>
              <w:t>Arun</w:t>
            </w:r>
            <w:r w:rsidRPr="00E56CB1">
              <w:t xml:space="preserve"> Sharma</w:t>
            </w:r>
          </w:p>
          <w:p w14:paraId="1F628930" w14:textId="77777777" w:rsidR="003C3147" w:rsidRDefault="003C3147" w:rsidP="00C635DD"/>
          <w:p w14:paraId="2235B2D5" w14:textId="77777777" w:rsidR="003C3147" w:rsidRDefault="003C3147" w:rsidP="00C635DD"/>
          <w:p w14:paraId="011A584B" w14:textId="77777777" w:rsidR="003C3147" w:rsidRDefault="003C3147" w:rsidP="00C635DD"/>
          <w:p w14:paraId="6AB9F096" w14:textId="77777777" w:rsidR="003C3147" w:rsidRDefault="003C3147" w:rsidP="00C635DD"/>
        </w:tc>
      </w:tr>
      <w:tr w:rsidR="003C3147" w14:paraId="102094F0" w14:textId="77777777" w:rsidTr="003C3147">
        <w:tc>
          <w:tcPr>
            <w:tcW w:w="3120" w:type="dxa"/>
            <w:tcBorders>
              <w:top w:val="nil"/>
              <w:bottom w:val="nil"/>
              <w:right w:val="nil"/>
            </w:tcBorders>
          </w:tcPr>
          <w:p w14:paraId="63AD64EC" w14:textId="77777777" w:rsidR="003C3147" w:rsidRPr="00E56CB1" w:rsidRDefault="003C3147" w:rsidP="00C635DD"/>
        </w:tc>
        <w:tc>
          <w:tcPr>
            <w:tcW w:w="3120" w:type="dxa"/>
            <w:tcBorders>
              <w:top w:val="nil"/>
              <w:left w:val="nil"/>
              <w:bottom w:val="nil"/>
              <w:right w:val="nil"/>
            </w:tcBorders>
          </w:tcPr>
          <w:p w14:paraId="19C7AE2B" w14:textId="77777777" w:rsidR="003C3147" w:rsidRPr="00E56CB1" w:rsidRDefault="003C3147" w:rsidP="00C635DD"/>
        </w:tc>
        <w:tc>
          <w:tcPr>
            <w:tcW w:w="3120" w:type="dxa"/>
            <w:tcBorders>
              <w:left w:val="nil"/>
              <w:bottom w:val="single" w:sz="4" w:space="0" w:color="auto"/>
            </w:tcBorders>
          </w:tcPr>
          <w:p w14:paraId="5C85551C" w14:textId="680B6FAA" w:rsidR="003C3147" w:rsidRDefault="003C3147" w:rsidP="00C635DD">
            <w:r w:rsidRPr="00E56CB1">
              <w:t>Chirag Mehta</w:t>
            </w:r>
          </w:p>
          <w:p w14:paraId="021F00CC" w14:textId="77777777" w:rsidR="003C3147" w:rsidRDefault="003C3147" w:rsidP="00C635DD"/>
          <w:p w14:paraId="7A6E3B9E" w14:textId="77777777" w:rsidR="003C3147" w:rsidRDefault="003C3147" w:rsidP="00C635DD"/>
          <w:p w14:paraId="71F20E5D" w14:textId="77777777" w:rsidR="003C3147" w:rsidRDefault="003C3147" w:rsidP="00C635DD"/>
          <w:p w14:paraId="6E1E0131" w14:textId="77777777" w:rsidR="003C3147" w:rsidRDefault="003C3147" w:rsidP="00C635DD"/>
        </w:tc>
      </w:tr>
      <w:tr w:rsidR="003C3147" w14:paraId="5ABCDFBA" w14:textId="77777777" w:rsidTr="003C3147">
        <w:tc>
          <w:tcPr>
            <w:tcW w:w="3120" w:type="dxa"/>
            <w:tcBorders>
              <w:top w:val="nil"/>
              <w:bottom w:val="nil"/>
              <w:right w:val="nil"/>
            </w:tcBorders>
          </w:tcPr>
          <w:p w14:paraId="06E20B67" w14:textId="77777777" w:rsidR="003C3147" w:rsidRDefault="003C3147" w:rsidP="00C635DD"/>
        </w:tc>
        <w:tc>
          <w:tcPr>
            <w:tcW w:w="3120" w:type="dxa"/>
            <w:tcBorders>
              <w:top w:val="nil"/>
              <w:left w:val="nil"/>
              <w:bottom w:val="nil"/>
              <w:right w:val="nil"/>
            </w:tcBorders>
          </w:tcPr>
          <w:p w14:paraId="448416F6" w14:textId="77777777" w:rsidR="003C3147" w:rsidRDefault="003C3147" w:rsidP="00C635DD"/>
        </w:tc>
        <w:tc>
          <w:tcPr>
            <w:tcW w:w="3120" w:type="dxa"/>
            <w:tcBorders>
              <w:left w:val="nil"/>
              <w:bottom w:val="nil"/>
            </w:tcBorders>
          </w:tcPr>
          <w:p w14:paraId="4CFE7076" w14:textId="1C716032" w:rsidR="003C3147" w:rsidRDefault="003C3147" w:rsidP="00C635DD">
            <w:r>
              <w:t>Robert Becker</w:t>
            </w:r>
          </w:p>
          <w:p w14:paraId="582D3E53" w14:textId="77777777" w:rsidR="003C3147" w:rsidRDefault="003C3147" w:rsidP="00C635DD"/>
        </w:tc>
      </w:tr>
    </w:tbl>
    <w:p w14:paraId="1ADFB9CA" w14:textId="77777777" w:rsidR="00FA430F" w:rsidRDefault="00FA430F" w:rsidP="00FA430F"/>
    <w:p w14:paraId="13E73E59" w14:textId="77777777" w:rsidR="00FA430F" w:rsidRDefault="00FA430F" w:rsidP="00FA430F"/>
    <w:p w14:paraId="0D7E9775" w14:textId="77777777" w:rsidR="00FA430F" w:rsidRDefault="00FA430F" w:rsidP="003E5EA2"/>
    <w:sectPr w:rsidR="00FA430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obert becker" w:date="2020-07-06T12:19:00Z" w:initials="rb">
    <w:p w14:paraId="3096EF5D" w14:textId="39B6A69F" w:rsidR="00A72A35" w:rsidRDefault="00A72A35">
      <w:pPr>
        <w:pStyle w:val="CommentText"/>
      </w:pPr>
      <w:r>
        <w:rPr>
          <w:rStyle w:val="CommentReference"/>
        </w:rPr>
        <w:annotationRef/>
      </w:r>
      <w:r>
        <w:t xml:space="preserve">Do we want to assign value to IP </w:t>
      </w:r>
      <w:proofErr w:type="gramStart"/>
      <w:r>
        <w:t>contribution.</w:t>
      </w:r>
      <w:proofErr w:type="gramEnd"/>
      <w:r>
        <w:t xml:space="preserve">  This will have ramifications under “additional capital” and under </w:t>
      </w:r>
      <w:proofErr w:type="spellStart"/>
      <w:r>
        <w:t>xxxx</w:t>
      </w:r>
      <w:proofErr w:type="spellEnd"/>
    </w:p>
  </w:comment>
  <w:comment w:id="1" w:author="robert becker" w:date="2020-07-06T12:20:00Z" w:initials="rb">
    <w:p w14:paraId="5DC74856" w14:textId="501BB9C3" w:rsidR="00276732" w:rsidRDefault="00276732">
      <w:pPr>
        <w:pStyle w:val="CommentText"/>
      </w:pPr>
      <w:r>
        <w:rPr>
          <w:rStyle w:val="CommentReference"/>
        </w:rPr>
        <w:annotationRef/>
      </w:r>
      <w:r>
        <w:t xml:space="preserve">This does not seem equitable, and why I wonder if we should assign value to IP to dilute the impact of this.  </w:t>
      </w:r>
    </w:p>
  </w:comment>
  <w:comment w:id="2" w:author="robert becker" w:date="2020-07-06T12:41:00Z" w:initials="rb">
    <w:p w14:paraId="7C1243DC" w14:textId="31483DBE" w:rsidR="00276732" w:rsidRDefault="00276732">
      <w:pPr>
        <w:pStyle w:val="CommentText"/>
      </w:pPr>
      <w:r>
        <w:rPr>
          <w:rStyle w:val="CommentReference"/>
        </w:rPr>
        <w:annotationRef/>
      </w:r>
      <w:r>
        <w:t>We can skip this early going for ease?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096EF5D" w15:done="1"/>
  <w15:commentEx w15:paraId="5DC74856" w15:done="1"/>
  <w15:commentEx w15:paraId="7C1243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D954D" w16cex:dateUtc="2020-07-06T16:19:00Z"/>
  <w16cex:commentExtensible w16cex:durableId="22AD9595" w16cex:dateUtc="2020-07-06T16:20:00Z"/>
  <w16cex:commentExtensible w16cex:durableId="22AD9A87" w16cex:dateUtc="2020-07-06T1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096EF5D" w16cid:durableId="22AD954D"/>
  <w16cid:commentId w16cid:paraId="5DC74856" w16cid:durableId="22AD9595"/>
  <w16cid:commentId w16cid:paraId="7C1243DC" w16cid:durableId="22AD9A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B7F21"/>
    <w:multiLevelType w:val="hybridMultilevel"/>
    <w:tmpl w:val="EF16CA5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43061D6"/>
    <w:multiLevelType w:val="hybridMultilevel"/>
    <w:tmpl w:val="8BCA661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ADD00CC"/>
    <w:multiLevelType w:val="hybridMultilevel"/>
    <w:tmpl w:val="8BCA661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0E65042"/>
    <w:multiLevelType w:val="hybridMultilevel"/>
    <w:tmpl w:val="6DA6D2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8D61DE5"/>
    <w:multiLevelType w:val="hybridMultilevel"/>
    <w:tmpl w:val="EF16CA5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88A2098"/>
    <w:multiLevelType w:val="hybridMultilevel"/>
    <w:tmpl w:val="B8122966"/>
    <w:lvl w:ilvl="0" w:tplc="3CA60A5C">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bert becker">
    <w15:presenceInfo w15:providerId="Windows Live" w15:userId="1033672c269ab7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CB1"/>
    <w:rsid w:val="000D1987"/>
    <w:rsid w:val="00167EA1"/>
    <w:rsid w:val="00253239"/>
    <w:rsid w:val="00276732"/>
    <w:rsid w:val="002A7A07"/>
    <w:rsid w:val="003C3147"/>
    <w:rsid w:val="003E5EA2"/>
    <w:rsid w:val="00414F79"/>
    <w:rsid w:val="004A6AFF"/>
    <w:rsid w:val="005572F3"/>
    <w:rsid w:val="00576825"/>
    <w:rsid w:val="00634619"/>
    <w:rsid w:val="0064008B"/>
    <w:rsid w:val="006A439A"/>
    <w:rsid w:val="006B73F2"/>
    <w:rsid w:val="007B3FC4"/>
    <w:rsid w:val="007E4178"/>
    <w:rsid w:val="0092637B"/>
    <w:rsid w:val="00982E4C"/>
    <w:rsid w:val="00A4512B"/>
    <w:rsid w:val="00A72A35"/>
    <w:rsid w:val="00B22400"/>
    <w:rsid w:val="00C57515"/>
    <w:rsid w:val="00CD1BC8"/>
    <w:rsid w:val="00D663FA"/>
    <w:rsid w:val="00E56CB1"/>
    <w:rsid w:val="00FA43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4B9C6"/>
  <w15:chartTrackingRefBased/>
  <w15:docId w15:val="{C3BE9693-22CB-4DF6-B599-583F6DF12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3FA"/>
    <w:pPr>
      <w:ind w:left="720"/>
      <w:contextualSpacing/>
    </w:pPr>
  </w:style>
  <w:style w:type="table" w:styleId="TableGrid">
    <w:name w:val="Table Grid"/>
    <w:basedOn w:val="TableNormal"/>
    <w:uiPriority w:val="39"/>
    <w:rsid w:val="00CD1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53239"/>
    <w:rPr>
      <w:sz w:val="16"/>
      <w:szCs w:val="16"/>
    </w:rPr>
  </w:style>
  <w:style w:type="paragraph" w:styleId="CommentText">
    <w:name w:val="annotation text"/>
    <w:basedOn w:val="Normal"/>
    <w:link w:val="CommentTextChar"/>
    <w:uiPriority w:val="99"/>
    <w:semiHidden/>
    <w:unhideWhenUsed/>
    <w:rsid w:val="00253239"/>
    <w:pPr>
      <w:spacing w:line="240" w:lineRule="auto"/>
    </w:pPr>
    <w:rPr>
      <w:sz w:val="20"/>
      <w:szCs w:val="20"/>
    </w:rPr>
  </w:style>
  <w:style w:type="character" w:customStyle="1" w:styleId="CommentTextChar">
    <w:name w:val="Comment Text Char"/>
    <w:basedOn w:val="DefaultParagraphFont"/>
    <w:link w:val="CommentText"/>
    <w:uiPriority w:val="99"/>
    <w:semiHidden/>
    <w:rsid w:val="00253239"/>
    <w:rPr>
      <w:sz w:val="20"/>
      <w:szCs w:val="20"/>
    </w:rPr>
  </w:style>
  <w:style w:type="paragraph" w:styleId="CommentSubject">
    <w:name w:val="annotation subject"/>
    <w:basedOn w:val="CommentText"/>
    <w:next w:val="CommentText"/>
    <w:link w:val="CommentSubjectChar"/>
    <w:uiPriority w:val="99"/>
    <w:semiHidden/>
    <w:unhideWhenUsed/>
    <w:rsid w:val="00253239"/>
    <w:rPr>
      <w:b/>
      <w:bCs/>
    </w:rPr>
  </w:style>
  <w:style w:type="character" w:customStyle="1" w:styleId="CommentSubjectChar">
    <w:name w:val="Comment Subject Char"/>
    <w:basedOn w:val="CommentTextChar"/>
    <w:link w:val="CommentSubject"/>
    <w:uiPriority w:val="99"/>
    <w:semiHidden/>
    <w:rsid w:val="00253239"/>
    <w:rPr>
      <w:b/>
      <w:bCs/>
      <w:sz w:val="20"/>
      <w:szCs w:val="20"/>
    </w:rPr>
  </w:style>
  <w:style w:type="paragraph" w:styleId="BalloonText">
    <w:name w:val="Balloon Text"/>
    <w:basedOn w:val="Normal"/>
    <w:link w:val="BalloonTextChar"/>
    <w:uiPriority w:val="99"/>
    <w:semiHidden/>
    <w:unhideWhenUsed/>
    <w:rsid w:val="002532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32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16</Pages>
  <Words>4675</Words>
  <Characters>26653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becker</dc:creator>
  <cp:keywords/>
  <dc:description/>
  <cp:lastModifiedBy>robert becker</cp:lastModifiedBy>
  <cp:revision>3</cp:revision>
  <dcterms:created xsi:type="dcterms:W3CDTF">2020-07-06T19:31:00Z</dcterms:created>
  <dcterms:modified xsi:type="dcterms:W3CDTF">2020-07-17T01:37:00Z</dcterms:modified>
</cp:coreProperties>
</file>